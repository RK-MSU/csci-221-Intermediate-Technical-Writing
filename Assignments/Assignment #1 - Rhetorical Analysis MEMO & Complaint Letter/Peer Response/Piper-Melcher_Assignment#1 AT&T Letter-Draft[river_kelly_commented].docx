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3094 Springhill Rd.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Bozeman, MT 59718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September 6, 2020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AT&amp;T</w:t>
      </w:r>
      <w:del w:id="0" w:date="2020-09-09T13:20:41Z" w:author="River">
        <w:r>
          <w:rPr>
            <w:rFonts w:ascii="Times New Roman" w:hAnsi="Times New Roman"/>
            <w:sz w:val="24"/>
            <w:szCs w:val="24"/>
            <w:rtl w:val="0"/>
          </w:rPr>
          <w:delText xml:space="preserve"> Store</w:delText>
        </w:r>
      </w:del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1459 N 19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Ave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Bozeman, MT 59718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commentRangeStart w:id="1"/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Attention: Director of Technology and Development</w:t>
      </w:r>
      <w:commentRangeEnd w:id="1"/>
      <w:r>
        <w:commentReference w:id="1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del w:id="2" w:date="2020-09-09T10:59:32Z" w:author="River"/>
          <w:rFonts w:ascii="Times New Roman" w:cs="Times New Roman" w:hAnsi="Times New Roman" w:eastAsia="Times New Roman"/>
        </w:rPr>
      </w:pPr>
      <w:del w:id="3" w:date="2020-09-09T10:59:32Z" w:author="River">
        <w:r>
          <w:rPr>
            <w:rFonts w:ascii="Times New Roman" w:cs="Times New Roman" w:hAnsi="Times New Roman" w:eastAsia="Times New Roman"/>
          </w:rPr>
          <w:br w:type="textWrapping"/>
        </w:r>
      </w:del>
      <w:commentRangeStart w:id="4"/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del w:id="5" w:date="2020-09-09T10:59:32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Understanding that AT&amp;T is a large company with outlet stores all over the world I realize that it is difficult to direct a letter to a specific person. Because of this I am directing this to a local outlet store in hopes it can be escalated to those in the upper offices who may be able to answer my concerns.</w:delText>
        </w:r>
      </w:del>
      <w:commentRangeEnd w:id="4"/>
      <w:r>
        <w:commentReference w:id="4"/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commentRangeStart w:id="6"/>
    </w:p>
    <w:p>
      <w:pPr>
        <w:pStyle w:val="Body"/>
        <w:spacing w:after="0" w:line="240" w:lineRule="auto"/>
        <w:rPr>
          <w:ins w:id="7" w:date="2020-09-09T11:44:13Z" w:author="River"/>
          <w:rFonts w:ascii="Times New Roman" w:cs="Times New Roman" w:hAnsi="Times New Roman" w:eastAsia="Times New Roman"/>
          <w:sz w:val="24"/>
          <w:szCs w:val="24"/>
        </w:rPr>
      </w:pPr>
      <w:ins w:id="8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There were many years</w:t>
        </w:r>
      </w:ins>
      <w:ins w:id="9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,</w:t>
        </w:r>
      </w:ins>
      <w:ins w:id="10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when AT&amp;T was the most reliable provider throughout the Northwest, but over the past two years it has degraded severely</w:t>
        </w:r>
      </w:ins>
      <w:commentRangeEnd w:id="6"/>
      <w:r>
        <w:commentReference w:id="6"/>
      </w:r>
      <w:ins w:id="11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. I was once happy-camper under AT&amp;T</w:t>
        </w:r>
      </w:ins>
      <w:ins w:id="12" w:date="2020-09-09T11:44:13Z" w:author="River">
        <w:r>
          <w:rPr>
            <w:rFonts w:ascii="Times New Roman" w:hAnsi="Times New Roman" w:hint="default"/>
            <w:sz w:val="24"/>
            <w:szCs w:val="24"/>
            <w:rtl w:val="0"/>
            <w:lang w:val="en-US"/>
          </w:rPr>
          <w:t>’</w:t>
        </w:r>
      </w:ins>
      <w:ins w:id="13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s coverage, but know I cannot say the same. I</w:t>
        </w:r>
      </w:ins>
      <w:commentRangeStart w:id="14"/>
      <w:ins w:id="15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t is time, as a loyal customer I feel entitled to know or to best understand what has been</w:t>
        </w:r>
      </w:ins>
      <w:commentRangeEnd w:id="14"/>
      <w:r>
        <w:commentReference w:id="14"/>
      </w:r>
      <w:ins w:id="16" w:date="2020-09-09T11:44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happening.</w:t>
        </w:r>
      </w:ins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del w:id="17" w:date="2020-09-09T11:10:40Z" w:author="River">
        <w:r>
          <w:rPr>
            <w:rFonts w:ascii="Times New Roman" w:hAnsi="Times New Roman"/>
            <w:sz w:val="24"/>
            <w:szCs w:val="24"/>
            <w:rtl w:val="0"/>
            <w:lang w:val="de-DE"/>
          </w:rPr>
          <w:delText>We</w:delText>
        </w:r>
      </w:del>
      <w:del w:id="18" w:date="2020-09-09T11:10:52Z" w:author="River">
        <w:r>
          <w:rPr>
            <w:rFonts w:ascii="Times New Roman" w:hAnsi="Times New Roman"/>
            <w:sz w:val="24"/>
            <w:szCs w:val="24"/>
            <w:rtl w:val="0"/>
          </w:rPr>
          <w:delText xml:space="preserve"> </w:delText>
        </w:r>
      </w:del>
      <w:ins w:id="19" w:date="2020-09-09T11:45:08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Other residents and myself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the Gallatin Valley </w:t>
      </w:r>
      <w:del w:id="20" w:date="2020-09-09T11:11:2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who love and use the services AT&amp;T provides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are finding issues in the </w:t>
      </w:r>
      <w:ins w:id="21" w:date="2020-09-09T11:43:40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once-loved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>service</w:t>
      </w:r>
      <w:ins w:id="22" w:date="2020-09-09T11:12:06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s of AT&amp;T.</w:t>
        </w:r>
      </w:ins>
      <w:del w:id="23" w:date="2020-09-09T11:12:41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we are currently receiving.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It</w:t>
      </w:r>
      <w:del w:id="24" w:date="2020-09-09T11:13:10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has become </w:delText>
        </w:r>
      </w:del>
      <w:ins w:id="25" w:date="2020-09-09T11:13:12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is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nearly impossible to maintain </w:t>
      </w:r>
      <w:ins w:id="26" w:date="2020-09-09T11:13:2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connected to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phone call </w:t>
      </w:r>
      <w:del w:id="27" w:date="2020-09-09T11:13:3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to other individuals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without having the call drop</w:t>
      </w:r>
      <w:ins w:id="28" w:date="2020-09-09T11:43:3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,</w:t>
        </w:r>
      </w:ins>
      <w:r>
        <w:rPr>
          <w:rFonts w:ascii="Times New Roman" w:hAnsi="Times New Roman"/>
          <w:sz w:val="24"/>
          <w:szCs w:val="24"/>
          <w:rtl w:val="0"/>
        </w:rPr>
        <w:t xml:space="preserve"> or</w:t>
      </w:r>
      <w:del w:id="29" w:date="2020-09-09T11:14:40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becoming so varied in signal</w:delText>
        </w:r>
      </w:del>
      <w:ins w:id="30" w:date="2020-09-09T11:16:13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the signal becoming so weak and spotty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that one cannot</w:t>
      </w:r>
      <w:del w:id="31" w:date="2020-09-09T11:17:13Z" w:author="River">
        <w:r>
          <w:rPr>
            <w:rFonts w:ascii="Times New Roman" w:hAnsi="Times New Roman"/>
            <w:sz w:val="24"/>
            <w:szCs w:val="24"/>
            <w:rtl w:val="0"/>
            <w:lang w:val="de-DE"/>
          </w:rPr>
          <w:delText xml:space="preserve"> understand</w:delText>
        </w:r>
      </w:del>
      <w:ins w:id="32" w:date="2020-09-09T11:16:56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decipher </w:t>
        </w:r>
      </w:ins>
      <w:del w:id="33" w:date="2020-09-09T11:16:59Z" w:author="River">
        <w:r>
          <w:rPr>
            <w:rFonts w:ascii="Times New Roman" w:hAnsi="Times New Roman"/>
            <w:sz w:val="24"/>
            <w:szCs w:val="24"/>
            <w:rtl w:val="0"/>
          </w:rPr>
          <w:delText xml:space="preserve">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the other person is trying to tell them. </w:t>
      </w:r>
      <w:ins w:id="34" w:date="2020-09-09T11:18:04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I have been made aware of some suggestions to fix this problem, like</w:t>
        </w:r>
      </w:ins>
      <w:del w:id="35" w:date="2020-09-09T11:18:01Z" w:author="River">
        <w:r>
          <w:rPr>
            <w:rFonts w:ascii="Times New Roman" w:hAnsi="Times New Roman"/>
            <w:sz w:val="24"/>
            <w:szCs w:val="24"/>
            <w:rtl w:val="0"/>
          </w:rPr>
          <w:delText>A</w:delText>
        </w:r>
      </w:del>
      <w:ins w:id="36" w:date="2020-09-09T11:18:05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a</w:t>
        </w:r>
      </w:ins>
      <w:r>
        <w:rPr>
          <w:rFonts w:ascii="Times New Roman" w:hAnsi="Times New Roman"/>
          <w:sz w:val="24"/>
          <w:szCs w:val="24"/>
          <w:rtl w:val="0"/>
          <w:lang w:val="nl-NL"/>
        </w:rPr>
        <w:t xml:space="preserve"> booster </w:t>
      </w:r>
      <w:ins w:id="37" w:date="2020-09-09T11:18:32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to strengthen the signal. </w:t>
        </w:r>
      </w:ins>
      <w:del w:id="38" w:date="2020-09-09T11:18:36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has been suggested, b</w:delText>
        </w:r>
      </w:del>
      <w:del w:id="39" w:date="2020-09-09T11:18:38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ut w</w:delText>
        </w:r>
      </w:del>
      <w:ins w:id="40" w:date="2020-09-09T11:18:40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W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>here I live</w:t>
      </w:r>
      <w:ins w:id="41" w:date="2020-09-09T11:18:44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,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it would not make a lot of difference due to the directional signal from the towers.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My reason</w:t>
      </w:r>
      <w:ins w:id="42" w:date="2020-09-09T11:20:22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s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contacting</w:t>
      </w:r>
      <w:ins w:id="43" w:date="2020-09-09T11:20:1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</w:t>
        </w:r>
      </w:ins>
      <w:commentRangeStart w:id="44"/>
      <w:ins w:id="45" w:date="2020-09-09T11:20:1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AT&amp;T</w:t>
        </w:r>
      </w:ins>
      <w:del w:id="46" w:date="2020-09-09T11:20:15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your company</w:delText>
        </w:r>
      </w:del>
      <w:commentRangeEnd w:id="44"/>
      <w:r>
        <w:commentReference w:id="44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</w:t>
      </w:r>
      <w:ins w:id="47" w:date="2020-09-09T11:20:30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more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>specifically the Technology and Development Department, is to ask</w:t>
      </w:r>
      <w:ins w:id="48" w:date="2020-09-09T11:21:3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;</w:t>
        </w:r>
      </w:ins>
      <w:del w:id="49" w:date="2020-09-09T11:21:47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if there</w:delText>
        </w:r>
      </w:del>
      <w:r>
        <w:rPr>
          <w:rFonts w:ascii="Times New Roman" w:hAnsi="Times New Roman"/>
          <w:sz w:val="24"/>
          <w:szCs w:val="24"/>
          <w:rtl w:val="0"/>
        </w:rPr>
        <w:t xml:space="preserve"> </w:t>
      </w:r>
      <w:del w:id="50" w:date="2020-09-09T11:21:58Z" w:author="River">
        <w:r>
          <w:rPr>
            <w:rFonts w:ascii="Times New Roman" w:hAnsi="Times New Roman"/>
            <w:sz w:val="24"/>
            <w:szCs w:val="24"/>
            <w:rtl w:val="0"/>
          </w:rPr>
          <w:delText>i</w:delText>
        </w:r>
      </w:del>
      <w:commentRangeStart w:id="51"/>
      <w:ins w:id="52" w:date="2020-09-09T11:21:5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I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>s a plan in place to</w:t>
      </w:r>
      <w:del w:id="53" w:date="2020-09-09T11:20:48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increase</w:delText>
        </w:r>
      </w:del>
      <w:ins w:id="54" w:date="2020-09-09T11:20:4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improve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service in the Gallatin Valley, and Bozeman, MT area</w:t>
      </w:r>
      <w:ins w:id="55" w:date="2020-09-09T11:22:17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?</w:t>
        </w:r>
      </w:ins>
      <w:commentRangeEnd w:id="51"/>
      <w:r>
        <w:commentReference w:id="51"/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ins w:id="56" w:date="2020-09-09T11:23:55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I have heard that </w:t>
        </w:r>
      </w:ins>
      <w:del w:id="57" w:date="2020-09-09T11:23:52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to the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5G service</w:t>
      </w:r>
      <w:ins w:id="58" w:date="2020-09-09T11:24:0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</w:t>
        </w:r>
      </w:ins>
      <w:del w:id="59" w:date="2020-09-09T11:24:08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that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proving to be successful in other parts of the country.  </w:t>
      </w:r>
      <w:commentRangeStart w:id="60"/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With </w:t>
      </w:r>
      <w:del w:id="61" w:date="2020-09-09T11:24:21Z" w:author="River">
        <w:r>
          <w:rPr>
            <w:rFonts w:ascii="Times New Roman" w:hAnsi="Times New Roman"/>
            <w:sz w:val="24"/>
            <w:szCs w:val="24"/>
            <w:rtl w:val="0"/>
            <w:lang w:val="fr-FR"/>
          </w:rPr>
          <w:delText xml:space="preserve">our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increased numbers due to the </w:t>
      </w:r>
      <w:del w:id="62" w:date="2020-09-09T11:24:47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many</w:delText>
        </w:r>
      </w:del>
      <w:ins w:id="63" w:date="2020-09-09T11:24:59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growing number of </w:t>
        </w:r>
      </w:ins>
      <w:del w:id="64" w:date="2020-09-09T11:25:00Z" w:author="River">
        <w:r>
          <w:rPr>
            <w:rFonts w:ascii="Times New Roman" w:hAnsi="Times New Roman"/>
            <w:sz w:val="24"/>
            <w:szCs w:val="24"/>
            <w:rtl w:val="0"/>
          </w:rPr>
          <w:delText xml:space="preserve">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University students that are here during the winter and spring months</w:t>
      </w:r>
      <w:ins w:id="65" w:date="2020-09-09T11:09:41Z" w:author="River">
        <w:r>
          <w:rPr>
            <w:rFonts w:ascii="Times New Roman" w:hAnsi="Times New Roman"/>
            <w:sz w:val="24"/>
            <w:szCs w:val="24"/>
            <w:rtl w:val="0"/>
            <w:lang w:val="en-US"/>
          </w:rPr>
          <w:t>,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we have an extreme loss of bandwidth that deteriorates our service and coverage to nearly impossible use in the valley.</w:t>
        <w:br w:type="textWrapping"/>
      </w:r>
      <w:commentRangeEnd w:id="60"/>
      <w:r>
        <w:commentReference w:id="60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commentRangeStart w:id="66"/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overall service I have received from AT&amp;T throughout Colorado, Wyoming, and Montana over the past eleven plus years has been very satisfactory.</w:t>
      </w:r>
      <w:commentRangeEnd w:id="66"/>
      <w:r>
        <w:commentReference w:id="66"/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  <w:commentRangeStart w:id="67"/>
      <w:r>
        <w:rPr>
          <w:rFonts w:ascii="Times New Roman" w:hAnsi="Times New Roman"/>
          <w:sz w:val="24"/>
          <w:szCs w:val="24"/>
          <w:rtl w:val="0"/>
          <w:lang w:val="en-US"/>
        </w:rPr>
        <w:t>I plan to continue to use your services but am hoping for a possible response as to when we may expect to be upgraded and expanded to improved service here in our area</w:t>
      </w:r>
      <w:commentRangeEnd w:id="67"/>
      <w:r>
        <w:commentReference w:id="67"/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Sincerely,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Lucida Handwriting Italic" w:cs="Lucida Handwriting Italic" w:hAnsi="Lucida Handwriting Italic" w:eastAsia="Lucida Handwriting Italic"/>
          <w:sz w:val="24"/>
          <w:szCs w:val="24"/>
        </w:rPr>
      </w:pPr>
      <w:r>
        <w:rPr>
          <w:rFonts w:ascii="Lucida Handwriting Italic" w:hAnsi="Lucida Handwriting Italic"/>
          <w:sz w:val="24"/>
          <w:szCs w:val="24"/>
          <w:rtl w:val="0"/>
          <w:lang w:val="de-DE"/>
        </w:rPr>
        <w:t>Dana P. Melcher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</w:pPr>
      <w:r>
        <w:rPr>
          <w:rFonts w:ascii="Times New Roman" w:hAnsi="Times New Roman"/>
          <w:sz w:val="24"/>
          <w:szCs w:val="24"/>
          <w:rtl w:val="0"/>
          <w:lang w:val="de-DE"/>
        </w:rPr>
        <w:t>Dana Melcher</w:t>
      </w:r>
      <w:del w:id="68" w:date="2020-09-09T11:36:02Z" w:author="River">
        <w:r>
          <w:rPr>
            <w:rFonts w:ascii="Times New Roman" w:cs="Times New Roman" w:hAnsi="Times New Roman" w:eastAsia="Times New Roman"/>
          </w:rPr>
        </w:r>
      </w:del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1" w:author="River" w:date="2020-09-09T10:29:48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I like what you did here. It gives off a direct and professional tone. Let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keep this tone consistent.</w:t>
      </w:r>
    </w:p>
    <w:p w14:paraId="11120001">
      <w:pPr>
        <w:pStyle w:val="Default"/>
        <w:bidi w:val="0"/>
      </w:pPr>
      <w:r>
        <w:rPr>
          <w:rFonts w:cs="Arial Unicode MS" w:eastAsia="Arial Unicode MS"/>
          <w:rtl w:val="0"/>
        </w:rPr>
        <w:t>Does the book specify this as a way to format a salutation?</w:t>
      </w: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Just wondering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</w:rPr>
        <w:t>I think I am going to change mine to this format.</w:t>
      </w:r>
    </w:p>
  </w:comment>
  <w:comment w:id="4" w:author="River" w:date="2020-09-09T10:36:16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This is your introduction, let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make it strong! When you say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understanding that AT&amp;T is large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and this makes it difficult</w:t>
      </w:r>
      <w:r>
        <w:rPr>
          <w:rFonts w:cs="Arial Unicode MS" w:eastAsia="Arial Unicode MS" w:hint="default"/>
          <w:rtl w:val="0"/>
        </w:rPr>
        <w:t xml:space="preserve">…” </w:t>
      </w:r>
      <w:r>
        <w:rPr>
          <w:rFonts w:cs="Arial Unicode MS" w:eastAsia="Arial Unicode MS"/>
          <w:rtl w:val="0"/>
        </w:rPr>
        <w:t>it sounds like you are putting forward a proposition; the rhetoric here makes it seem like it is debatable. When really, you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re making a definitive statement- something that is a fact. You then proceed to narrate how you would like things to go. I think you can make this much more direct.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be afraid to be bold and upfront.</w:t>
      </w:r>
    </w:p>
  </w:comment>
  <w:comment w:id="6" w:author="River" w:date="2020-09-09T10:58:43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I copied this directly from your MEMO. This is a good sentence.</w:t>
      </w:r>
    </w:p>
  </w:comment>
  <w:comment w:id="14" w:author="River" w:date="2020-09-09T11:05:21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 reworded this from the next paragraph in your memo </w:t>
      </w:r>
    </w:p>
  </w:comment>
  <w:comment w:id="44" w:author="River" w:date="2020-09-09T11:23:09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I think it its better to call them by their name</w:t>
      </w:r>
    </w:p>
  </w:comment>
  <w:comment w:id="51" w:author="River" w:date="2020-09-09T11:22:34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I re-worded this to make the question you are asking stand out</w:t>
      </w:r>
    </w:p>
  </w:comment>
  <w:comment w:id="60" w:author="River" w:date="2020-09-09T11:25:25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I like how you begin this sentence, talking about the number of University students.</w:t>
      </w:r>
    </w:p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 like the idea in the second part of the sentence is on the right track, but I think that it could lead us into the conclusion if worded differently. </w:t>
      </w:r>
    </w:p>
  </w:comment>
  <w:comment w:id="66" w:author="River" w:date="2020-09-09T11:28:39Z">
    <w:p w14:paraId="11120011">
      <w:pPr>
        <w:pStyle w:val="Default"/>
        <w:bidi w:val="0"/>
      </w:pPr>
    </w:p>
    <w:p w14:paraId="11120012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This is good! I like how you are comparing your personal experience in other locations. Although, I do not think it is the best place for this sentence. </w:t>
      </w:r>
    </w:p>
    <w:p w14:paraId="11120013">
      <w:pPr>
        <w:pStyle w:val="Default"/>
        <w:bidi w:val="0"/>
      </w:pPr>
    </w:p>
    <w:p w14:paraId="11120014">
      <w:pPr>
        <w:pStyle w:val="Default"/>
        <w:bidi w:val="0"/>
      </w:pPr>
      <w:r>
        <w:rPr>
          <w:rFonts w:cs="Arial Unicode MS" w:eastAsia="Arial Unicode MS"/>
          <w:rtl w:val="0"/>
        </w:rPr>
        <w:t>You typically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t want to introduce new information to the audience in the last paragraph. </w:t>
      </w:r>
    </w:p>
    <w:p w14:paraId="11120015">
      <w:pPr>
        <w:pStyle w:val="Default"/>
        <w:bidi w:val="0"/>
      </w:pPr>
    </w:p>
    <w:p w14:paraId="11120016">
      <w:pPr>
        <w:pStyle w:val="Default"/>
        <w:bidi w:val="0"/>
      </w:pPr>
      <w:r>
        <w:rPr>
          <w:rFonts w:cs="Arial Unicode MS" w:eastAsia="Arial Unicode MS"/>
          <w:rtl w:val="0"/>
        </w:rPr>
        <w:t>I think this sentence would go nicely in the intro or the first body paragraph.</w:t>
      </w:r>
    </w:p>
  </w:comment>
  <w:comment w:id="67" w:author="River" w:date="2020-09-09T11:31:10Z">
    <w:p w14:paraId="11120017">
      <w:pPr>
        <w:pStyle w:val="Default"/>
        <w:bidi w:val="0"/>
      </w:pPr>
    </w:p>
    <w:p w14:paraId="11120018">
      <w:pPr>
        <w:pStyle w:val="Default"/>
        <w:bidi w:val="0"/>
      </w:pPr>
      <w:r>
        <w:rPr>
          <w:rFonts w:cs="Arial Unicode MS" w:eastAsia="Arial Unicode MS"/>
          <w:rtl w:val="0"/>
        </w:rPr>
        <w:t>If this is truly how you feel, then great!</w:t>
      </w:r>
    </w:p>
    <w:p w14:paraId="11120019">
      <w:pPr>
        <w:pStyle w:val="Default"/>
        <w:bidi w:val="0"/>
      </w:pPr>
    </w:p>
    <w:p w14:paraId="1112001A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But have you though about giving them an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old-pomatum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? Something like;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Leaving AT&amp;T is not something I want to do, but if this continues, I feel as though I am being forced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(to get another service provider or something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>”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ucida Handwriting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