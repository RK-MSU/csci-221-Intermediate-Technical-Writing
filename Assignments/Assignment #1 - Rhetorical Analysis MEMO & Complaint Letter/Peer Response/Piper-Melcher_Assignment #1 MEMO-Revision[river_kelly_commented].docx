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del w:id="0" w:date="2020-09-09T11:51:14Z" w:author="River"/>
          <w:sz w:val="24"/>
          <w:szCs w:val="24"/>
        </w:rPr>
      </w:pPr>
      <w:del w:id="1" w:date="2020-09-09T11:51:14Z" w:author="River">
        <w:r>
          <w:rPr>
            <w:sz w:val="24"/>
            <w:szCs w:val="24"/>
            <w:rtl w:val="0"/>
            <w:lang w:val="en-US"/>
          </w:rPr>
          <w:delText>Piper-Melcher_Assignment #1 MEMO-Revision</w:delText>
        </w:r>
      </w:del>
    </w:p>
    <w:p>
      <w:pPr>
        <w:pStyle w:val="Body"/>
        <w:rPr>
          <w:b w:val="1"/>
          <w:bCs w:val="1"/>
          <w:sz w:val="24"/>
          <w:szCs w:val="24"/>
          <w:shd w:val="clear" w:color="auto" w:fill="ffff00"/>
        </w:rPr>
      </w:pPr>
      <w:r>
        <w:rPr>
          <w:b w:val="1"/>
          <w:bCs w:val="1"/>
          <w:sz w:val="24"/>
          <w:szCs w:val="24"/>
          <w:shd w:val="clear" w:color="auto" w:fill="ffff00"/>
          <w:rtl w:val="0"/>
          <w:lang w:val="de-DE"/>
        </w:rPr>
        <w:t>MEMORANDUM</w:t>
      </w:r>
    </w:p>
    <w:p>
      <w:pPr>
        <w:pStyle w:val="Body"/>
        <w:rPr>
          <w:sz w:val="24"/>
          <w:szCs w:val="24"/>
          <w:shd w:val="clear" w:color="auto" w:fill="ffff00"/>
        </w:rPr>
      </w:pPr>
      <w:r>
        <w:rPr>
          <w:b w:val="1"/>
          <w:bCs w:val="1"/>
          <w:sz w:val="24"/>
          <w:szCs w:val="24"/>
          <w:shd w:val="clear" w:color="auto" w:fill="ffff00"/>
          <w:rtl w:val="0"/>
          <w:lang w:val="da-DK"/>
        </w:rPr>
        <w:t>TO:</w:t>
      </w:r>
      <w:r>
        <w:rPr>
          <w:sz w:val="24"/>
          <w:szCs w:val="24"/>
          <w:shd w:val="clear" w:color="auto" w:fill="ffff00"/>
          <w:rtl w:val="0"/>
          <w:lang w:val="en-US"/>
        </w:rPr>
        <w:t xml:space="preserve"> WRIT 221 Instructor and Students</w:t>
      </w:r>
    </w:p>
    <w:p>
      <w:pPr>
        <w:pStyle w:val="Body"/>
        <w:rPr>
          <w:sz w:val="24"/>
          <w:szCs w:val="24"/>
          <w:shd w:val="clear" w:color="auto" w:fill="ffff00"/>
        </w:rPr>
      </w:pPr>
      <w:r>
        <w:rPr>
          <w:b w:val="1"/>
          <w:bCs w:val="1"/>
          <w:sz w:val="24"/>
          <w:szCs w:val="24"/>
          <w:shd w:val="clear" w:color="auto" w:fill="ffff00"/>
          <w:rtl w:val="0"/>
        </w:rPr>
        <w:t>FROM:</w:t>
      </w:r>
      <w:r>
        <w:rPr>
          <w:sz w:val="24"/>
          <w:szCs w:val="24"/>
          <w:shd w:val="clear" w:color="auto" w:fill="ffff00"/>
          <w:rtl w:val="0"/>
          <w:lang w:val="de-DE"/>
        </w:rPr>
        <w:t xml:space="preserve"> Dana Piper-Melcher, </w:t>
      </w:r>
      <w:ins w:id="2" w:date="2020-09-09T11:51:17Z" w:author="River">
        <w:r>
          <w:rPr>
            <w:sz w:val="24"/>
            <w:szCs w:val="24"/>
            <w:shd w:val="clear" w:color="auto" w:fill="ffff00"/>
            <w:rtl w:val="0"/>
            <w:lang w:val="en-US"/>
          </w:rPr>
          <w:t>S</w:t>
        </w:r>
      </w:ins>
      <w:del w:id="3" w:date="2020-09-09T11:51:17Z" w:author="River">
        <w:r>
          <w:rPr>
            <w:sz w:val="24"/>
            <w:szCs w:val="24"/>
            <w:shd w:val="clear" w:color="auto" w:fill="ffff00"/>
            <w:rtl w:val="0"/>
          </w:rPr>
          <w:delText>s</w:delText>
        </w:r>
      </w:del>
      <w:r>
        <w:rPr>
          <w:sz w:val="24"/>
          <w:szCs w:val="24"/>
          <w:shd w:val="clear" w:color="auto" w:fill="ffff00"/>
          <w:rtl w:val="0"/>
        </w:rPr>
        <w:t>tudent</w:t>
      </w:r>
    </w:p>
    <w:p>
      <w:pPr>
        <w:pStyle w:val="Body"/>
        <w:rPr>
          <w:sz w:val="24"/>
          <w:szCs w:val="24"/>
          <w:shd w:val="clear" w:color="auto" w:fill="ffff00"/>
        </w:rPr>
      </w:pPr>
      <w:r>
        <w:rPr>
          <w:b w:val="1"/>
          <w:bCs w:val="1"/>
          <w:sz w:val="24"/>
          <w:szCs w:val="24"/>
          <w:shd w:val="clear" w:color="auto" w:fill="ffff00"/>
          <w:rtl w:val="0"/>
          <w:lang w:val="en-US"/>
        </w:rPr>
        <w:t>DATE:</w:t>
      </w:r>
      <w:r>
        <w:rPr>
          <w:sz w:val="24"/>
          <w:szCs w:val="24"/>
          <w:shd w:val="clear" w:color="auto" w:fill="ffff00"/>
          <w:rtl w:val="0"/>
          <w:lang w:val="en-US"/>
        </w:rPr>
        <w:t xml:space="preserve"> August 30, 2020</w:t>
      </w:r>
    </w:p>
    <w:p>
      <w:pPr>
        <w:pStyle w:val="Body"/>
        <w:rPr>
          <w:sz w:val="24"/>
          <w:szCs w:val="24"/>
        </w:rPr>
      </w:pPr>
      <w:r>
        <w:rPr>
          <w:b w:val="1"/>
          <w:bCs w:val="1"/>
          <w:sz w:val="24"/>
          <w:szCs w:val="24"/>
          <w:shd w:val="clear" w:color="auto" w:fill="ffff00"/>
          <w:rtl w:val="0"/>
        </w:rPr>
        <w:t>SUBJECT:</w:t>
      </w:r>
      <w:r>
        <w:rPr>
          <w:sz w:val="24"/>
          <w:szCs w:val="24"/>
          <w:shd w:val="clear" w:color="auto" w:fill="ffff00"/>
          <w:rtl w:val="0"/>
        </w:rPr>
        <w:t xml:space="preserve"> </w:t>
      </w:r>
      <w:commentRangeStart w:id="4"/>
      <w:r>
        <w:rPr>
          <w:sz w:val="24"/>
          <w:szCs w:val="24"/>
          <w:shd w:val="clear" w:color="auto" w:fill="ffff00"/>
          <w:rtl w:val="0"/>
          <w:lang w:val="it-IT"/>
        </w:rPr>
        <w:t xml:space="preserve">Rhetorical Analysis MEMO to AT&amp;T Wireless Regarding Cell Service in the </w:t>
        <w:tab/>
        <w:t>Gallatin Valley.</w:t>
      </w:r>
      <w:commentRangeEnd w:id="4"/>
      <w:r>
        <w:commentReference w:id="4"/>
      </w:r>
    </w:p>
    <w:p>
      <w:pPr>
        <w:pStyle w:val="Body"/>
      </w:pPr>
    </w:p>
    <w:p>
      <w:pPr>
        <w:pStyle w:val="Body"/>
        <w:rPr>
          <w:sz w:val="24"/>
          <w:szCs w:val="24"/>
        </w:rPr>
      </w:pPr>
      <w:del w:id="5" w:date="2020-09-09T11:54:17Z" w:author="River">
        <w:r>
          <w:rPr>
            <w:sz w:val="24"/>
            <w:szCs w:val="24"/>
            <w:rtl w:val="0"/>
            <w:lang w:val="en-US"/>
          </w:rPr>
          <w:delText xml:space="preserve">For Assignment #1 we </w:delText>
        </w:r>
      </w:del>
      <w:ins w:id="6" w:date="2020-09-09T11:54:20Z" w:author="River">
        <w:r>
          <w:rPr>
            <w:sz w:val="24"/>
            <w:szCs w:val="24"/>
            <w:rtl w:val="0"/>
            <w:lang w:val="en-US"/>
          </w:rPr>
          <w:t xml:space="preserve">I </w:t>
        </w:r>
      </w:ins>
      <w:r>
        <w:rPr>
          <w:sz w:val="24"/>
          <w:szCs w:val="24"/>
          <w:rtl w:val="0"/>
          <w:lang w:val="en-US"/>
        </w:rPr>
        <w:t>have been asked to</w:t>
      </w:r>
      <w:ins w:id="7" w:date="2020-09-09T12:00:35Z" w:author="River">
        <w:r>
          <w:rPr>
            <w:sz w:val="24"/>
            <w:szCs w:val="24"/>
            <w:rtl w:val="0"/>
            <w:lang w:val="en-US"/>
          </w:rPr>
          <w:t xml:space="preserve"> compose </w:t>
        </w:r>
      </w:ins>
      <w:del w:id="8" w:date="2020-09-09T11:56:45Z" w:author="River">
        <w:r>
          <w:rPr>
            <w:sz w:val="24"/>
            <w:szCs w:val="24"/>
            <w:rtl w:val="0"/>
            <w:lang w:val="en-US"/>
          </w:rPr>
          <w:delText xml:space="preserve"> draft</w:delText>
        </w:r>
      </w:del>
      <w:del w:id="9" w:date="2020-09-09T12:00:29Z" w:author="River">
        <w:r>
          <w:rPr>
            <w:sz w:val="24"/>
            <w:szCs w:val="24"/>
            <w:rtl w:val="0"/>
          </w:rPr>
          <w:delText xml:space="preserve"> </w:delText>
        </w:r>
      </w:del>
      <w:commentRangeStart w:id="10"/>
      <w:r>
        <w:rPr>
          <w:sz w:val="24"/>
          <w:szCs w:val="24"/>
          <w:rtl w:val="0"/>
        </w:rPr>
        <w:t>a</w:t>
      </w:r>
      <w:ins w:id="11" w:date="2020-09-09T11:57:09Z" w:author="River">
        <w:r>
          <w:rPr>
            <w:sz w:val="24"/>
            <w:szCs w:val="24"/>
            <w:rtl w:val="0"/>
            <w:lang w:val="en-US"/>
          </w:rPr>
          <w:t xml:space="preserve"> complaint letter</w:t>
        </w:r>
      </w:ins>
      <w:del w:id="12" w:date="2020-09-09T11:57:14Z" w:author="River">
        <w:r>
          <w:rPr>
            <w:sz w:val="24"/>
            <w:szCs w:val="24"/>
            <w:rtl w:val="0"/>
            <w:lang w:val="pt-PT"/>
          </w:rPr>
          <w:delText xml:space="preserve"> MEMO </w:delText>
        </w:r>
      </w:del>
      <w:commentRangeEnd w:id="10"/>
      <w:r>
        <w:commentReference w:id="10"/>
      </w:r>
      <w:del w:id="13" w:date="2020-09-09T11:55:16Z" w:author="River">
        <w:r>
          <w:rPr>
            <w:sz w:val="24"/>
            <w:szCs w:val="24"/>
            <w:rtl w:val="0"/>
            <w:lang w:val="en-US"/>
          </w:rPr>
          <w:delText>of something that is of</w:delText>
        </w:r>
      </w:del>
      <w:ins w:id="14" w:date="2020-09-09T11:57:33Z" w:author="River">
        <w:r>
          <w:rPr>
            <w:sz w:val="24"/>
            <w:szCs w:val="24"/>
            <w:rtl w:val="0"/>
            <w:lang w:val="en-US"/>
          </w:rPr>
          <w:t xml:space="preserve"> regarding a</w:t>
        </w:r>
      </w:ins>
      <w:r>
        <w:rPr>
          <w:sz w:val="24"/>
          <w:szCs w:val="24"/>
          <w:rtl w:val="0"/>
          <w:lang w:val="fr-FR"/>
        </w:rPr>
        <w:t xml:space="preserve"> concern</w:t>
      </w:r>
      <w:del w:id="15" w:date="2020-09-09T11:57:39Z" w:author="River">
        <w:r>
          <w:rPr>
            <w:sz w:val="24"/>
            <w:szCs w:val="24"/>
            <w:rtl w:val="0"/>
            <w:lang w:val="en-US"/>
          </w:rPr>
          <w:delText xml:space="preserve"> to us and that is</w:delText>
        </w:r>
      </w:del>
      <w:r>
        <w:rPr>
          <w:sz w:val="24"/>
          <w:szCs w:val="24"/>
          <w:rtl w:val="0"/>
          <w:lang w:val="en-US"/>
        </w:rPr>
        <w:t xml:space="preserve"> such that a formal</w:t>
      </w:r>
      <w:ins w:id="16" w:date="2020-09-09T11:58:56Z" w:author="River">
        <w:r>
          <w:rPr>
            <w:sz w:val="24"/>
            <w:szCs w:val="24"/>
            <w:rtl w:val="0"/>
            <w:lang w:val="en-US"/>
          </w:rPr>
          <w:t xml:space="preserve"> message</w:t>
        </w:r>
      </w:ins>
      <w:del w:id="17" w:date="2020-09-09T11:59:14Z" w:author="River">
        <w:r>
          <w:rPr>
            <w:sz w:val="24"/>
            <w:szCs w:val="24"/>
            <w:rtl w:val="0"/>
            <w:lang w:val="en-US"/>
          </w:rPr>
          <w:delText xml:space="preserve"> complaint of concern</w:delText>
        </w:r>
      </w:del>
      <w:r>
        <w:rPr>
          <w:sz w:val="24"/>
          <w:szCs w:val="24"/>
          <w:rtl w:val="0"/>
          <w:lang w:val="en-US"/>
        </w:rPr>
        <w:t xml:space="preserve"> should be</w:t>
      </w:r>
      <w:ins w:id="18" w:date="2020-09-09T11:59:17Z" w:author="River">
        <w:r>
          <w:rPr>
            <w:sz w:val="24"/>
            <w:szCs w:val="24"/>
            <w:rtl w:val="0"/>
            <w:lang w:val="en-US"/>
          </w:rPr>
          <w:t xml:space="preserve"> </w:t>
        </w:r>
      </w:ins>
      <w:del w:id="19" w:date="2020-09-09T11:57:52Z" w:author="River">
        <w:r>
          <w:rPr>
            <w:sz w:val="24"/>
            <w:szCs w:val="24"/>
            <w:rtl w:val="0"/>
          </w:rPr>
          <w:delText xml:space="preserve"> </w:delText>
        </w:r>
      </w:del>
      <w:r>
        <w:rPr>
          <w:sz w:val="24"/>
          <w:szCs w:val="24"/>
          <w:rtl w:val="0"/>
          <w:lang w:val="en-US"/>
        </w:rPr>
        <w:t>written to the company notifying them of</w:t>
      </w:r>
      <w:ins w:id="20" w:date="2020-09-09T12:00:13Z" w:author="River">
        <w:r>
          <w:rPr>
            <w:sz w:val="24"/>
            <w:szCs w:val="24"/>
            <w:rtl w:val="0"/>
            <w:lang w:val="en-US"/>
          </w:rPr>
          <w:t xml:space="preserve"> my dissatisfaction</w:t>
        </w:r>
      </w:ins>
      <w:del w:id="21" w:date="2020-09-09T11:59:45Z" w:author="River">
        <w:r>
          <w:rPr>
            <w:sz w:val="24"/>
            <w:szCs w:val="24"/>
            <w:rtl w:val="0"/>
            <w:lang w:val="en-US"/>
          </w:rPr>
          <w:delText xml:space="preserve"> same</w:delText>
        </w:r>
      </w:del>
      <w:r>
        <w:rPr>
          <w:sz w:val="24"/>
          <w:szCs w:val="24"/>
          <w:rtl w:val="0"/>
          <w:lang w:val="en-US"/>
        </w:rPr>
        <w:t>.  The concern I have is in</w:t>
      </w:r>
      <w:ins w:id="22" w:date="2020-09-09T12:01:11Z" w:author="River">
        <w:r>
          <w:rPr>
            <w:sz w:val="24"/>
            <w:szCs w:val="24"/>
            <w:rtl w:val="0"/>
            <w:lang w:val="en-US"/>
          </w:rPr>
          <w:t xml:space="preserve"> relation to</w:t>
        </w:r>
      </w:ins>
      <w:del w:id="23" w:date="2020-09-09T12:01:07Z" w:author="River">
        <w:r>
          <w:rPr>
            <w:sz w:val="24"/>
            <w:szCs w:val="24"/>
            <w:rtl w:val="0"/>
            <w:lang w:val="en-US"/>
          </w:rPr>
          <w:delText xml:space="preserve"> reflection of</w:delText>
        </w:r>
      </w:del>
      <w:r>
        <w:rPr>
          <w:sz w:val="24"/>
          <w:szCs w:val="24"/>
          <w:rtl w:val="0"/>
          <w:lang w:val="en-US"/>
        </w:rPr>
        <w:t xml:space="preserve"> the unreliable service we are currently</w:t>
      </w:r>
      <w:del w:id="24" w:date="2020-09-09T12:01:40Z" w:author="River">
        <w:r>
          <w:rPr>
            <w:sz w:val="24"/>
            <w:szCs w:val="24"/>
            <w:rtl w:val="0"/>
            <w:lang w:val="en-US"/>
          </w:rPr>
          <w:delText xml:space="preserve"> dealing with in</w:delText>
        </w:r>
      </w:del>
      <w:ins w:id="25" w:date="2020-09-09T12:01:38Z" w:author="River">
        <w:r>
          <w:rPr>
            <w:sz w:val="24"/>
            <w:szCs w:val="24"/>
            <w:rtl w:val="0"/>
            <w:lang w:val="en-US"/>
          </w:rPr>
          <w:t xml:space="preserve"> plaguing</w:t>
        </w:r>
      </w:ins>
      <w:r>
        <w:rPr>
          <w:sz w:val="24"/>
          <w:szCs w:val="24"/>
          <w:rtl w:val="0"/>
          <w:lang w:val="en-US"/>
        </w:rPr>
        <w:t xml:space="preserve"> the </w:t>
      </w:r>
      <w:ins w:id="26" w:date="2020-09-09T12:02:01Z" w:author="River">
        <w:r>
          <w:rPr>
            <w:sz w:val="24"/>
            <w:szCs w:val="24"/>
            <w:rtl w:val="0"/>
            <w:lang w:val="en-US"/>
          </w:rPr>
          <w:t xml:space="preserve">Gallatin County and </w:t>
        </w:r>
      </w:ins>
      <w:r>
        <w:rPr>
          <w:sz w:val="24"/>
          <w:szCs w:val="24"/>
          <w:rtl w:val="0"/>
          <w:lang w:val="en-US"/>
        </w:rPr>
        <w:t>Bozeman area</w:t>
      </w:r>
      <w:ins w:id="27" w:date="2020-09-09T12:02:04Z" w:author="River">
        <w:r>
          <w:rPr>
            <w:sz w:val="24"/>
            <w:szCs w:val="24"/>
            <w:rtl w:val="0"/>
            <w:lang w:val="en-US"/>
          </w:rPr>
          <w:t>.</w:t>
        </w:r>
      </w:ins>
      <w:del w:id="28" w:date="2020-09-09T12:02:20Z" w:author="River">
        <w:r>
          <w:rPr>
            <w:sz w:val="24"/>
            <w:szCs w:val="24"/>
            <w:rtl w:val="0"/>
            <w:lang w:val="en-US"/>
          </w:rPr>
          <w:delText xml:space="preserve"> and the Gallatin Valley in general.  For some reason, s</w:delText>
        </w:r>
      </w:del>
      <w:commentRangeStart w:id="29"/>
      <w:ins w:id="30" w:date="2020-09-09T12:02:23Z" w:author="River">
        <w:r>
          <w:rPr>
            <w:sz w:val="24"/>
            <w:szCs w:val="24"/>
            <w:rtl w:val="0"/>
            <w:lang w:val="en-US"/>
          </w:rPr>
          <w:t>S</w:t>
        </w:r>
      </w:ins>
      <w:r>
        <w:rPr>
          <w:sz w:val="24"/>
          <w:szCs w:val="24"/>
          <w:rtl w:val="0"/>
          <w:lang w:val="en-US"/>
        </w:rPr>
        <w:t>ince their last update,</w:t>
      </w:r>
      <w:ins w:id="31" w:date="2020-09-09T12:02:31Z" w:author="River">
        <w:r>
          <w:rPr>
            <w:sz w:val="24"/>
            <w:szCs w:val="24"/>
            <w:rtl w:val="0"/>
            <w:lang w:val="en-US"/>
          </w:rPr>
          <w:t xml:space="preserve"> for some reason</w:t>
        </w:r>
      </w:ins>
      <w:commentRangeEnd w:id="29"/>
      <w:r>
        <w:commentReference w:id="29"/>
      </w:r>
      <w:r>
        <w:rPr>
          <w:sz w:val="24"/>
          <w:szCs w:val="24"/>
          <w:rtl w:val="0"/>
          <w:lang w:val="en-US"/>
        </w:rPr>
        <w:t xml:space="preserve"> the cell service is sketchy as to whether the signal is going to hold long enough to have a conversation with another person.  </w:t>
      </w:r>
      <w:commentRangeStart w:id="32"/>
      <w:r>
        <w:rPr>
          <w:sz w:val="24"/>
          <w:szCs w:val="24"/>
          <w:rtl w:val="0"/>
          <w:lang w:val="en-US"/>
        </w:rPr>
        <w:t>There were many years when AT&amp;T was the most reliable provider throughout the Northwest, but over the past two years it has degraded severely.  We as customers deserve to know why this is happening, and when can we expect the service to return to what we had previously.</w:t>
        <w:br w:type="textWrapping"/>
      </w:r>
      <w:commentRangeEnd w:id="32"/>
      <w:r>
        <w:commentReference w:id="32"/>
      </w:r>
    </w:p>
    <w:p>
      <w:pPr>
        <w:pStyle w:val="Body"/>
      </w:pPr>
    </w:p>
    <w:p>
      <w:pPr>
        <w:pStyle w:val="Body"/>
        <w:rPr>
          <w:sz w:val="24"/>
          <w:szCs w:val="24"/>
        </w:rPr>
      </w:pPr>
      <w:r>
        <w:rPr>
          <w:b w:val="1"/>
          <w:bCs w:val="1"/>
          <w:sz w:val="24"/>
          <w:szCs w:val="24"/>
          <w:rtl w:val="0"/>
          <w:lang w:val="en-US"/>
        </w:rPr>
        <w:t>Primary Reader(s):</w:t>
      </w:r>
      <w:r>
        <w:rPr>
          <w:sz w:val="24"/>
          <w:szCs w:val="24"/>
          <w:rtl w:val="0"/>
          <w:lang w:val="en-US"/>
        </w:rPr>
        <w:t xml:space="preserve"> The primary reader will </w:t>
      </w:r>
      <w:del w:id="33" w:date="2020-09-09T12:04:07Z" w:author="River">
        <w:r>
          <w:rPr>
            <w:sz w:val="24"/>
            <w:szCs w:val="24"/>
            <w:rtl w:val="0"/>
            <w:lang w:val="en-US"/>
          </w:rPr>
          <w:delText xml:space="preserve">probably </w:delText>
        </w:r>
      </w:del>
      <w:r>
        <w:rPr>
          <w:sz w:val="24"/>
          <w:szCs w:val="24"/>
          <w:rtl w:val="0"/>
          <w:lang w:val="en-US"/>
        </w:rPr>
        <w:t xml:space="preserve">be </w:t>
      </w:r>
      <w:del w:id="34" w:date="2020-09-09T12:04:15Z" w:author="River">
        <w:r>
          <w:rPr>
            <w:sz w:val="24"/>
            <w:szCs w:val="24"/>
            <w:rtl w:val="0"/>
            <w:lang w:val="en-US"/>
          </w:rPr>
          <w:delText xml:space="preserve">whoever opens the mail for </w:delText>
        </w:r>
      </w:del>
      <w:r>
        <w:rPr>
          <w:sz w:val="24"/>
          <w:szCs w:val="24"/>
          <w:rtl w:val="0"/>
          <w:lang w:val="en-US"/>
        </w:rPr>
        <w:t xml:space="preserve">the </w:t>
      </w:r>
      <w:r>
        <w:rPr>
          <w:sz w:val="24"/>
          <w:szCs w:val="24"/>
          <w:u w:val="single"/>
          <w:rtl w:val="0"/>
          <w:lang w:val="en-US"/>
        </w:rPr>
        <w:t>Troubleshoot and Resolve</w:t>
      </w:r>
      <w:r>
        <w:rPr>
          <w:sz w:val="24"/>
          <w:szCs w:val="24"/>
          <w:rtl w:val="0"/>
          <w:lang w:val="en-US"/>
        </w:rPr>
        <w:t xml:space="preserve"> side of the Technical Services Department</w:t>
      </w:r>
      <w:ins w:id="35" w:date="2020-09-09T12:04:24Z" w:author="River">
        <w:r>
          <w:rPr>
            <w:sz w:val="24"/>
            <w:szCs w:val="24"/>
            <w:rtl w:val="0"/>
            <w:lang w:val="en-US"/>
          </w:rPr>
          <w:t xml:space="preserve"> at AT&amp;T</w:t>
        </w:r>
      </w:ins>
      <w:r>
        <w:rPr>
          <w:sz w:val="24"/>
          <w:szCs w:val="24"/>
          <w:rtl w:val="0"/>
        </w:rPr>
        <w:t xml:space="preserve">. </w:t>
      </w:r>
    </w:p>
    <w:p>
      <w:pPr>
        <w:pStyle w:val="Body"/>
      </w:pPr>
    </w:p>
    <w:p>
      <w:pPr>
        <w:pStyle w:val="Body"/>
        <w:rPr>
          <w:sz w:val="24"/>
          <w:szCs w:val="24"/>
        </w:rPr>
      </w:pPr>
      <w:r>
        <w:rPr>
          <w:b w:val="1"/>
          <w:bCs w:val="1"/>
          <w:sz w:val="24"/>
          <w:szCs w:val="24"/>
          <w:rtl w:val="0"/>
          <w:lang w:val="en-US"/>
        </w:rPr>
        <w:t>Secondary Reader(s):</w:t>
      </w:r>
      <w:r>
        <w:rPr>
          <w:sz w:val="24"/>
          <w:szCs w:val="24"/>
          <w:rtl w:val="0"/>
        </w:rPr>
        <w:t xml:space="preserve"> </w:t>
      </w:r>
      <w:commentRangeStart w:id="36"/>
      <w:r>
        <w:rPr>
          <w:sz w:val="24"/>
          <w:szCs w:val="24"/>
          <w:rtl w:val="0"/>
          <w:lang w:val="en-US"/>
        </w:rPr>
        <w:t>The Head of Technical Services would possibly be drawn into the situation if it becomes an escalated issue.</w:t>
      </w:r>
      <w:commentRangeEnd w:id="36"/>
      <w:r>
        <w:commentReference w:id="36"/>
      </w:r>
    </w:p>
    <w:p>
      <w:pPr>
        <w:pStyle w:val="Body"/>
      </w:pPr>
    </w:p>
    <w:p>
      <w:pPr>
        <w:pStyle w:val="Body"/>
        <w:rPr>
          <w:sz w:val="24"/>
          <w:szCs w:val="24"/>
        </w:rPr>
      </w:pPr>
      <w:r>
        <w:rPr>
          <w:b w:val="1"/>
          <w:bCs w:val="1"/>
          <w:sz w:val="24"/>
          <w:szCs w:val="24"/>
          <w:rtl w:val="0"/>
          <w:lang w:val="en-US"/>
        </w:rPr>
        <w:t>Relationship:</w:t>
      </w:r>
      <w:r>
        <w:rPr>
          <w:sz w:val="24"/>
          <w:szCs w:val="24"/>
          <w:rtl w:val="0"/>
          <w:lang w:val="en-US"/>
        </w:rPr>
        <w:t xml:space="preserve"> I have been a </w:t>
      </w:r>
      <w:commentRangeStart w:id="37"/>
      <w:ins w:id="38" w:date="2020-09-09T12:06:38Z" w:author="River">
        <w:r>
          <w:rPr>
            <w:sz w:val="24"/>
            <w:szCs w:val="24"/>
            <w:rtl w:val="0"/>
            <w:lang w:val="en-US"/>
          </w:rPr>
          <w:t xml:space="preserve">loyal </w:t>
        </w:r>
      </w:ins>
      <w:commentRangeEnd w:id="37"/>
      <w:r>
        <w:commentReference w:id="37"/>
      </w:r>
      <w:r>
        <w:rPr>
          <w:sz w:val="24"/>
          <w:szCs w:val="24"/>
          <w:rtl w:val="0"/>
          <w:lang w:val="en-US"/>
        </w:rPr>
        <w:t>customer</w:t>
      </w:r>
      <w:commentRangeStart w:id="39"/>
      <w:del w:id="40" w:date="2020-09-09T12:07:01Z" w:author="River">
        <w:r>
          <w:rPr>
            <w:sz w:val="24"/>
            <w:szCs w:val="24"/>
            <w:rtl w:val="0"/>
            <w:lang w:val="en-US"/>
          </w:rPr>
          <w:delText xml:space="preserve"> of</w:delText>
        </w:r>
      </w:del>
      <w:ins w:id="41" w:date="2020-09-09T12:07:03Z" w:author="River">
        <w:r>
          <w:rPr>
            <w:sz w:val="24"/>
            <w:szCs w:val="24"/>
            <w:rtl w:val="0"/>
            <w:lang w:val="en-US"/>
          </w:rPr>
          <w:t xml:space="preserve"> at</w:t>
        </w:r>
      </w:ins>
      <w:commentRangeEnd w:id="39"/>
      <w:r>
        <w:commentReference w:id="39"/>
      </w:r>
      <w:r>
        <w:rPr>
          <w:sz w:val="24"/>
          <w:szCs w:val="24"/>
          <w:rtl w:val="0"/>
          <w:lang w:val="da-DK"/>
        </w:rPr>
        <w:t xml:space="preserve"> AT&amp;T for</w:t>
      </w:r>
      <w:commentRangeStart w:id="42"/>
      <w:del w:id="43" w:date="2020-09-09T12:07:43Z" w:author="River">
        <w:r>
          <w:rPr>
            <w:sz w:val="24"/>
            <w:szCs w:val="24"/>
            <w:rtl w:val="0"/>
            <w:lang w:val="nl-NL"/>
          </w:rPr>
          <w:delText xml:space="preserve"> over</w:delText>
        </w:r>
      </w:del>
      <w:ins w:id="44" w:date="2020-09-09T12:07:45Z" w:author="River">
        <w:r>
          <w:rPr>
            <w:sz w:val="24"/>
            <w:szCs w:val="24"/>
            <w:rtl w:val="0"/>
            <w:lang w:val="en-US"/>
          </w:rPr>
          <w:t xml:space="preserve"> upwards</w:t>
        </w:r>
      </w:ins>
      <w:r>
        <w:rPr>
          <w:sz w:val="24"/>
          <w:szCs w:val="24"/>
          <w:rtl w:val="0"/>
        </w:rPr>
        <w:t xml:space="preserve"> </w:t>
      </w:r>
      <w:commentRangeEnd w:id="42"/>
      <w:r>
        <w:commentReference w:id="42"/>
      </w:r>
      <w:r>
        <w:rPr>
          <w:sz w:val="24"/>
          <w:szCs w:val="24"/>
          <w:rtl w:val="0"/>
          <w:lang w:val="en-US"/>
        </w:rPr>
        <w:t>eleven years in both Colorado and Montana</w:t>
      </w:r>
      <w:ins w:id="45" w:date="2020-09-09T12:37:29Z" w:author="River">
        <w:r>
          <w:rPr>
            <w:sz w:val="24"/>
            <w:szCs w:val="24"/>
            <w:rtl w:val="0"/>
            <w:lang w:val="en-US"/>
          </w:rPr>
          <w:t xml:space="preserve">. Thus-far, I </w:t>
        </w:r>
      </w:ins>
      <w:del w:id="46" w:date="2020-09-09T12:08:38Z" w:author="River">
        <w:r>
          <w:rPr>
            <w:sz w:val="24"/>
            <w:szCs w:val="24"/>
            <w:rtl w:val="0"/>
            <w:lang w:val="en-US"/>
          </w:rPr>
          <w:delText xml:space="preserve"> and</w:delText>
        </w:r>
      </w:del>
      <w:r>
        <w:rPr>
          <w:sz w:val="24"/>
          <w:szCs w:val="24"/>
          <w:rtl w:val="0"/>
          <w:lang w:val="en-US"/>
        </w:rPr>
        <w:t xml:space="preserve"> have </w:t>
      </w:r>
      <w:ins w:id="47" w:date="2020-09-09T12:08:43Z" w:author="River">
        <w:r>
          <w:rPr>
            <w:sz w:val="24"/>
            <w:szCs w:val="24"/>
            <w:rtl w:val="0"/>
            <w:lang w:val="en-US"/>
          </w:rPr>
          <w:t xml:space="preserve">had </w:t>
        </w:r>
      </w:ins>
      <w:r>
        <w:rPr>
          <w:sz w:val="24"/>
          <w:szCs w:val="24"/>
          <w:rtl w:val="0"/>
          <w:lang w:val="fr-FR"/>
        </w:rPr>
        <w:t xml:space="preserve">excellent service </w:t>
      </w:r>
      <w:del w:id="48" w:date="2020-09-09T12:09:04Z" w:author="River">
        <w:r>
          <w:rPr>
            <w:sz w:val="24"/>
            <w:szCs w:val="24"/>
            <w:rtl w:val="0"/>
            <w:lang w:val="en-US"/>
          </w:rPr>
          <w:delText xml:space="preserve">over most of </w:delText>
        </w:r>
      </w:del>
      <w:ins w:id="49" w:date="2020-09-09T12:09:10Z" w:author="River">
        <w:r>
          <w:rPr>
            <w:sz w:val="24"/>
            <w:szCs w:val="24"/>
            <w:rtl w:val="0"/>
            <w:lang w:val="en-US"/>
          </w:rPr>
          <w:t xml:space="preserve">for the majority of </w:t>
        </w:r>
      </w:ins>
      <w:r>
        <w:rPr>
          <w:sz w:val="24"/>
          <w:szCs w:val="24"/>
          <w:rtl w:val="0"/>
          <w:lang w:val="en-US"/>
        </w:rPr>
        <w:t>those years.</w:t>
      </w:r>
    </w:p>
    <w:p>
      <w:pPr>
        <w:pStyle w:val="Body"/>
      </w:pPr>
    </w:p>
    <w:p>
      <w:pPr>
        <w:pStyle w:val="Body"/>
        <w:rPr>
          <w:sz w:val="24"/>
          <w:szCs w:val="24"/>
        </w:rPr>
      </w:pPr>
      <w:r>
        <w:rPr>
          <w:b w:val="1"/>
          <w:bCs w:val="1"/>
          <w:sz w:val="24"/>
          <w:szCs w:val="24"/>
          <w:rtl w:val="0"/>
          <w:lang w:val="en-US"/>
        </w:rPr>
        <w:t>Intended Use of Document:</w:t>
      </w:r>
      <w:r>
        <w:rPr>
          <w:sz w:val="24"/>
          <w:szCs w:val="24"/>
          <w:rtl w:val="0"/>
          <w:lang w:val="en-US"/>
        </w:rPr>
        <w:t xml:space="preserve">  I intend to inform AT&amp;T</w:t>
      </w:r>
      <w:del w:id="50" w:date="2020-09-09T12:09:35Z" w:author="River">
        <w:r>
          <w:rPr>
            <w:sz w:val="24"/>
            <w:szCs w:val="24"/>
            <w:rtl w:val="0"/>
            <w:lang w:val="en-US"/>
          </w:rPr>
          <w:delText xml:space="preserve"> of</w:delText>
        </w:r>
      </w:del>
      <w:ins w:id="51" w:date="2020-09-09T12:09:33Z" w:author="River">
        <w:r>
          <w:rPr>
            <w:sz w:val="24"/>
            <w:szCs w:val="24"/>
            <w:rtl w:val="0"/>
            <w:lang w:val="en-US"/>
          </w:rPr>
          <w:t xml:space="preserve"> about</w:t>
        </w:r>
      </w:ins>
      <w:r>
        <w:rPr>
          <w:sz w:val="24"/>
          <w:szCs w:val="24"/>
          <w:rtl w:val="0"/>
          <w:lang w:val="en-US"/>
        </w:rPr>
        <w:t xml:space="preserve"> the current situation </w:t>
      </w:r>
      <w:del w:id="52" w:date="2020-09-09T12:10:14Z" w:author="River">
        <w:r>
          <w:rPr>
            <w:sz w:val="24"/>
            <w:szCs w:val="24"/>
            <w:rtl w:val="0"/>
            <w:lang w:val="en-US"/>
          </w:rPr>
          <w:delText>in our part of</w:delText>
        </w:r>
      </w:del>
      <w:ins w:id="53" w:date="2020-09-09T12:10:42Z" w:author="River">
        <w:r>
          <w:rPr>
            <w:sz w:val="24"/>
            <w:szCs w:val="24"/>
            <w:rtl w:val="0"/>
            <w:lang w:val="en-US"/>
          </w:rPr>
          <w:t>geographical limitations prohibiting this corner of</w:t>
        </w:r>
      </w:ins>
      <w:r>
        <w:rPr>
          <w:sz w:val="24"/>
          <w:szCs w:val="24"/>
          <w:rtl w:val="0"/>
          <w:lang w:val="en-US"/>
        </w:rPr>
        <w:t xml:space="preserve"> the state</w:t>
      </w:r>
      <w:ins w:id="54" w:date="2020-09-09T12:10:45Z" w:author="River">
        <w:r>
          <w:rPr>
            <w:sz w:val="24"/>
            <w:szCs w:val="24"/>
            <w:rtl w:val="0"/>
            <w:lang w:val="en-US"/>
          </w:rPr>
          <w:t>,</w:t>
        </w:r>
      </w:ins>
      <w:r>
        <w:rPr>
          <w:sz w:val="24"/>
          <w:szCs w:val="24"/>
          <w:rtl w:val="0"/>
          <w:lang w:val="en-US"/>
        </w:rPr>
        <w:t xml:space="preserve"> and </w:t>
      </w:r>
      <w:ins w:id="55" w:date="2020-09-09T12:10:47Z" w:author="River">
        <w:r>
          <w:rPr>
            <w:sz w:val="24"/>
            <w:szCs w:val="24"/>
            <w:rtl w:val="0"/>
            <w:lang w:val="en-US"/>
          </w:rPr>
          <w:t xml:space="preserve">to </w:t>
        </w:r>
      </w:ins>
      <w:r>
        <w:rPr>
          <w:sz w:val="24"/>
          <w:szCs w:val="24"/>
          <w:rtl w:val="0"/>
        </w:rPr>
        <w:t xml:space="preserve">ask for </w:t>
      </w:r>
      <w:ins w:id="56" w:date="2020-09-09T12:10:50Z" w:author="River">
        <w:r>
          <w:rPr>
            <w:sz w:val="24"/>
            <w:szCs w:val="24"/>
            <w:rtl w:val="0"/>
            <w:lang w:val="en-US"/>
          </w:rPr>
          <w:t xml:space="preserve">a </w:t>
        </w:r>
      </w:ins>
      <w:r>
        <w:rPr>
          <w:sz w:val="24"/>
          <w:szCs w:val="24"/>
          <w:rtl w:val="0"/>
          <w:lang w:val="en-US"/>
        </w:rPr>
        <w:t xml:space="preserve">resolution to the </w:t>
      </w:r>
      <w:ins w:id="57" w:date="2020-09-09T12:11:08Z" w:author="River">
        <w:r>
          <w:rPr>
            <w:sz w:val="24"/>
            <w:szCs w:val="24"/>
            <w:rtl w:val="0"/>
            <w:lang w:val="en-US"/>
          </w:rPr>
          <w:t xml:space="preserve">increasing </w:t>
        </w:r>
      </w:ins>
      <w:r>
        <w:rPr>
          <w:sz w:val="24"/>
          <w:szCs w:val="24"/>
          <w:rtl w:val="0"/>
          <w:lang w:val="en-US"/>
        </w:rPr>
        <w:t>lack of bandw</w:t>
      </w:r>
      <w:commentRangeStart w:id="58"/>
      <w:r>
        <w:rPr>
          <w:sz w:val="24"/>
          <w:szCs w:val="24"/>
          <w:rtl w:val="0"/>
          <w:lang w:val="en-US"/>
        </w:rPr>
        <w:t>idth, or at least, a possible timeframe</w:t>
      </w:r>
      <w:del w:id="59" w:date="2020-09-09T12:11:50Z" w:author="River">
        <w:r>
          <w:rPr>
            <w:sz w:val="24"/>
            <w:szCs w:val="24"/>
            <w:rtl w:val="0"/>
            <w:lang w:val="en-US"/>
          </w:rPr>
          <w:delText xml:space="preserve"> and what</w:delText>
        </w:r>
      </w:del>
      <w:ins w:id="60" w:date="2020-09-09T12:11:52Z" w:author="River">
        <w:r>
          <w:rPr>
            <w:sz w:val="24"/>
            <w:szCs w:val="24"/>
            <w:rtl w:val="0"/>
            <w:lang w:val="en-US"/>
          </w:rPr>
          <w:t xml:space="preserve"> for </w:t>
        </w:r>
      </w:ins>
      <w:del w:id="61" w:date="2020-09-09T12:12:03Z" w:author="River">
        <w:r>
          <w:rPr>
            <w:sz w:val="24"/>
            <w:szCs w:val="24"/>
            <w:rtl w:val="0"/>
            <w:lang w:val="en-US"/>
          </w:rPr>
          <w:delText xml:space="preserve"> possibilities</w:delText>
        </w:r>
      </w:del>
      <w:commentRangeEnd w:id="58"/>
      <w:r>
        <w:commentReference w:id="58"/>
      </w:r>
      <w:del w:id="62" w:date="2020-09-09T12:12:03Z" w:author="River">
        <w:r>
          <w:rPr>
            <w:sz w:val="24"/>
            <w:szCs w:val="24"/>
            <w:rtl w:val="0"/>
            <w:lang w:val="en-US"/>
          </w:rPr>
          <w:delText xml:space="preserve"> we have of</w:delText>
        </w:r>
      </w:del>
      <w:ins w:id="63" w:date="2020-09-09T12:12:11Z" w:author="River">
        <w:r>
          <w:rPr>
            <w:sz w:val="24"/>
            <w:szCs w:val="24"/>
            <w:rtl w:val="0"/>
            <w:lang w:val="en-US"/>
          </w:rPr>
          <w:t xml:space="preserve"> solutions to</w:t>
        </w:r>
      </w:ins>
      <w:r>
        <w:rPr>
          <w:sz w:val="24"/>
          <w:szCs w:val="24"/>
          <w:rtl w:val="0"/>
          <w:lang w:val="en-US"/>
        </w:rPr>
        <w:t xml:space="preserve"> improvement in our service.</w:t>
      </w:r>
    </w:p>
    <w:p>
      <w:pPr>
        <w:pStyle w:val="Body"/>
      </w:pPr>
    </w:p>
    <w:p>
      <w:pPr>
        <w:pStyle w:val="Body"/>
        <w:rPr>
          <w:sz w:val="24"/>
          <w:szCs w:val="24"/>
        </w:rPr>
      </w:pPr>
      <w:r>
        <w:rPr>
          <w:b w:val="1"/>
          <w:bCs w:val="1"/>
          <w:sz w:val="24"/>
          <w:szCs w:val="24"/>
          <w:rtl w:val="0"/>
          <w:lang w:val="es-ES_tradnl"/>
        </w:rPr>
        <w:t>Audience</w:t>
      </w:r>
      <w:r>
        <w:rPr>
          <w:b w:val="1"/>
          <w:bCs w:val="1"/>
          <w:sz w:val="24"/>
          <w:szCs w:val="24"/>
          <w:rtl w:val="0"/>
          <w:lang w:val="en-US"/>
        </w:rPr>
        <w:t>’</w:t>
      </w:r>
      <w:r>
        <w:rPr>
          <w:b w:val="1"/>
          <w:bCs w:val="1"/>
          <w:sz w:val="24"/>
          <w:szCs w:val="24"/>
          <w:rtl w:val="0"/>
          <w:lang w:val="en-US"/>
        </w:rPr>
        <w:t xml:space="preserve">s Prior Knowledge About This Topic: </w:t>
      </w:r>
      <w:r>
        <w:rPr>
          <w:sz w:val="24"/>
          <w:szCs w:val="24"/>
          <w:rtl w:val="0"/>
          <w:lang w:val="en-US"/>
        </w:rPr>
        <w:t>There are many people who have voiced their dissatisfaction with</w:t>
      </w:r>
      <w:del w:id="64" w:date="2020-09-09T12:14:33Z" w:author="River">
        <w:r>
          <w:rPr>
            <w:sz w:val="24"/>
            <w:szCs w:val="24"/>
            <w:rtl w:val="0"/>
            <w:lang w:val="en-US"/>
          </w:rPr>
          <w:delText xml:space="preserve"> our</w:delText>
        </w:r>
      </w:del>
      <w:ins w:id="65" w:date="2020-09-09T12:14:30Z" w:author="River">
        <w:r>
          <w:rPr>
            <w:sz w:val="24"/>
            <w:szCs w:val="24"/>
            <w:rtl w:val="0"/>
            <w:lang w:val="en-US"/>
          </w:rPr>
          <w:t xml:space="preserve"> the existing</w:t>
        </w:r>
      </w:ins>
      <w:r>
        <w:rPr>
          <w:sz w:val="24"/>
          <w:szCs w:val="24"/>
          <w:rtl w:val="0"/>
        </w:rPr>
        <w:t xml:space="preserve"> </w:t>
      </w:r>
      <w:del w:id="66" w:date="2020-09-09T12:13:03Z" w:author="River">
        <w:r>
          <w:rPr>
            <w:sz w:val="24"/>
            <w:szCs w:val="24"/>
            <w:rtl w:val="0"/>
            <w:lang w:val="en-US"/>
          </w:rPr>
          <w:delText xml:space="preserve">current </w:delText>
        </w:r>
      </w:del>
      <w:r>
        <w:rPr>
          <w:sz w:val="24"/>
          <w:szCs w:val="24"/>
          <w:rtl w:val="0"/>
          <w:lang w:val="it-IT"/>
        </w:rPr>
        <w:t>cell</w:t>
      </w:r>
      <w:ins w:id="67" w:date="2020-09-09T12:13:12Z" w:author="River">
        <w:r>
          <w:rPr>
            <w:sz w:val="24"/>
            <w:szCs w:val="24"/>
            <w:rtl w:val="0"/>
            <w:lang w:val="en-US"/>
          </w:rPr>
          <w:t>ular</w:t>
        </w:r>
      </w:ins>
      <w:r>
        <w:rPr>
          <w:sz w:val="24"/>
          <w:szCs w:val="24"/>
          <w:rtl w:val="0"/>
          <w:lang w:val="en-US"/>
        </w:rPr>
        <w:t xml:space="preserve"> service, but I am not aware of any</w:t>
      </w:r>
      <w:ins w:id="68" w:date="2020-09-09T12:13:54Z" w:author="River">
        <w:r>
          <w:rPr>
            <w:sz w:val="24"/>
            <w:szCs w:val="24"/>
            <w:rtl w:val="0"/>
            <w:lang w:val="en-US"/>
          </w:rPr>
          <w:t xml:space="preserve"> other </w:t>
        </w:r>
      </w:ins>
      <w:del w:id="69" w:date="2020-09-09T12:13:50Z" w:author="River">
        <w:r>
          <w:rPr>
            <w:sz w:val="24"/>
            <w:szCs w:val="24"/>
            <w:rtl w:val="0"/>
            <w:lang w:val="en-US"/>
          </w:rPr>
          <w:delText>one who has</w:delText>
        </w:r>
      </w:del>
      <w:r>
        <w:rPr>
          <w:sz w:val="24"/>
          <w:szCs w:val="24"/>
          <w:rtl w:val="0"/>
          <w:lang w:val="en-US"/>
        </w:rPr>
        <w:t xml:space="preserve"> attempt</w:t>
      </w:r>
      <w:ins w:id="70" w:date="2020-09-09T12:14:53Z" w:author="River">
        <w:r>
          <w:rPr>
            <w:sz w:val="24"/>
            <w:szCs w:val="24"/>
            <w:rtl w:val="0"/>
            <w:lang w:val="en-US"/>
          </w:rPr>
          <w:t xml:space="preserve"> s</w:t>
        </w:r>
      </w:ins>
      <w:del w:id="71" w:date="2020-09-09T12:14:52Z" w:author="River">
        <w:r>
          <w:rPr>
            <w:sz w:val="24"/>
            <w:szCs w:val="24"/>
            <w:rtl w:val="0"/>
            <w:lang w:val="en-US"/>
          </w:rPr>
          <w:delText xml:space="preserve">ed </w:delText>
        </w:r>
      </w:del>
      <w:r>
        <w:rPr>
          <w:sz w:val="24"/>
          <w:szCs w:val="24"/>
          <w:rtl w:val="0"/>
        </w:rPr>
        <w:t>to</w:t>
      </w:r>
      <w:del w:id="72" w:date="2020-09-09T12:14:09Z" w:author="River">
        <w:r>
          <w:rPr>
            <w:sz w:val="24"/>
            <w:szCs w:val="24"/>
            <w:rtl w:val="0"/>
            <w:lang w:val="pt-PT"/>
          </w:rPr>
          <w:delText xml:space="preserve"> contact</w:delText>
        </w:r>
      </w:del>
      <w:ins w:id="73" w:date="2020-09-09T12:14:12Z" w:author="River">
        <w:r>
          <w:rPr>
            <w:sz w:val="24"/>
            <w:szCs w:val="24"/>
            <w:rtl w:val="0"/>
            <w:lang w:val="en-US"/>
          </w:rPr>
          <w:t xml:space="preserve"> address</w:t>
        </w:r>
      </w:ins>
      <w:r>
        <w:rPr>
          <w:sz w:val="24"/>
          <w:szCs w:val="24"/>
          <w:rtl w:val="0"/>
          <w:lang w:val="en-US"/>
        </w:rPr>
        <w:t xml:space="preserve"> the company directly </w:t>
      </w:r>
      <w:del w:id="74" w:date="2020-09-09T12:15:10Z" w:author="River">
        <w:r>
          <w:rPr>
            <w:sz w:val="24"/>
            <w:szCs w:val="24"/>
            <w:rtl w:val="0"/>
            <w:lang w:val="en-US"/>
          </w:rPr>
          <w:delText>asking for answers</w:delText>
        </w:r>
      </w:del>
      <w:ins w:id="75" w:date="2020-09-09T12:15:14Z" w:author="River">
        <w:r>
          <w:rPr>
            <w:sz w:val="24"/>
            <w:szCs w:val="24"/>
            <w:rtl w:val="0"/>
            <w:lang w:val="en-US"/>
          </w:rPr>
          <w:t>about these concerns</w:t>
        </w:r>
      </w:ins>
      <w:r>
        <w:rPr>
          <w:sz w:val="24"/>
          <w:szCs w:val="24"/>
          <w:rtl w:val="0"/>
        </w:rPr>
        <w:t>.</w:t>
      </w:r>
    </w:p>
    <w:p>
      <w:pPr>
        <w:pStyle w:val="Body"/>
      </w:pPr>
      <w:r>
        <w:br w:type="textWrapping"/>
      </w:r>
      <w:commentRangeStart w:id="76"/>
    </w:p>
    <w:p>
      <w:pPr>
        <w:pStyle w:val="Body"/>
        <w:rPr>
          <w:sz w:val="24"/>
          <w:szCs w:val="24"/>
        </w:rPr>
      </w:pPr>
      <w:r>
        <w:rPr>
          <w:b w:val="1"/>
          <w:bCs w:val="1"/>
          <w:sz w:val="24"/>
          <w:szCs w:val="24"/>
          <w:rtl w:val="0"/>
          <w:lang w:val="en-US"/>
        </w:rPr>
        <w:t>Additional Information Needed:</w:t>
      </w:r>
      <w:r>
        <w:rPr>
          <w:sz w:val="24"/>
          <w:szCs w:val="24"/>
          <w:rtl w:val="0"/>
          <w:lang w:val="en-US"/>
        </w:rPr>
        <w:t xml:space="preserve"> It would be good to have a list of others who are feeling concern over the cell service, though I am not sure that will be an easy compilation to come up with.</w:t>
        <w:br w:type="textWrapping"/>
      </w:r>
      <w:commentRangeEnd w:id="76"/>
      <w:r>
        <w:commentReference w:id="76"/>
      </w:r>
    </w:p>
    <w:p>
      <w:pPr>
        <w:pStyle w:val="Body"/>
      </w:pPr>
    </w:p>
    <w:p>
      <w:pPr>
        <w:pStyle w:val="Body"/>
        <w:rPr>
          <w:sz w:val="24"/>
          <w:szCs w:val="24"/>
        </w:rPr>
      </w:pPr>
      <w:r>
        <w:rPr>
          <w:b w:val="1"/>
          <w:bCs w:val="1"/>
          <w:sz w:val="24"/>
          <w:szCs w:val="24"/>
          <w:rtl w:val="0"/>
          <w:lang w:val="es-ES_tradnl"/>
        </w:rPr>
        <w:t>Audience</w:t>
      </w:r>
      <w:r>
        <w:rPr>
          <w:b w:val="1"/>
          <w:bCs w:val="1"/>
          <w:sz w:val="24"/>
          <w:szCs w:val="24"/>
          <w:rtl w:val="0"/>
          <w:lang w:val="en-US"/>
        </w:rPr>
        <w:t>’</w:t>
      </w:r>
      <w:r>
        <w:rPr>
          <w:b w:val="1"/>
          <w:bCs w:val="1"/>
          <w:sz w:val="24"/>
          <w:szCs w:val="24"/>
          <w:rtl w:val="0"/>
          <w:lang w:val="en-US"/>
        </w:rPr>
        <w:t>s Probable Questions:</w:t>
      </w:r>
      <w:r>
        <w:rPr>
          <w:sz w:val="24"/>
          <w:szCs w:val="24"/>
          <w:rtl w:val="0"/>
        </w:rPr>
        <w:t xml:space="preserve"> </w:t>
      </w:r>
      <w:del w:id="77" w:date="2020-09-09T12:18:19Z" w:author="River">
        <w:r>
          <w:rPr>
            <w:sz w:val="24"/>
            <w:szCs w:val="24"/>
            <w:rtl w:val="0"/>
            <w:lang w:val="en-US"/>
          </w:rPr>
          <w:delText>Those who read this</w:delText>
        </w:r>
      </w:del>
      <w:ins w:id="78" w:date="2020-09-09T12:18:22Z" w:author="River">
        <w:r>
          <w:rPr>
            <w:sz w:val="24"/>
            <w:szCs w:val="24"/>
            <w:rtl w:val="0"/>
            <w:lang w:val="en-US"/>
          </w:rPr>
          <w:t>The audience</w:t>
        </w:r>
      </w:ins>
      <w:r>
        <w:rPr>
          <w:sz w:val="24"/>
          <w:szCs w:val="24"/>
          <w:rtl w:val="0"/>
          <w:lang w:val="en-US"/>
        </w:rPr>
        <w:t xml:space="preserve"> will want to know exactly what the problem is</w:t>
      </w:r>
      <w:ins w:id="79" w:date="2020-09-09T12:18:37Z" w:author="River">
        <w:r>
          <w:rPr>
            <w:sz w:val="24"/>
            <w:szCs w:val="24"/>
            <w:rtl w:val="0"/>
            <w:lang w:val="en-US"/>
          </w:rPr>
          <w:t>.</w:t>
        </w:r>
      </w:ins>
      <w:del w:id="80" w:date="2020-09-09T12:18:41Z" w:author="River">
        <w:r>
          <w:rPr>
            <w:sz w:val="24"/>
            <w:szCs w:val="24"/>
            <w:rtl w:val="0"/>
            <w:lang w:val="en-US"/>
          </w:rPr>
          <w:delText xml:space="preserve"> and</w:delText>
        </w:r>
      </w:del>
      <w:r>
        <w:rPr>
          <w:sz w:val="24"/>
          <w:szCs w:val="24"/>
          <w:rtl w:val="0"/>
        </w:rPr>
        <w:t xml:space="preserve"> </w:t>
      </w:r>
      <w:ins w:id="81" w:date="2020-09-09T12:18:44Z" w:author="River">
        <w:r>
          <w:rPr>
            <w:sz w:val="24"/>
            <w:szCs w:val="24"/>
            <w:rtl w:val="0"/>
            <w:lang w:val="en-US"/>
          </w:rPr>
          <w:t xml:space="preserve">They </w:t>
        </w:r>
      </w:ins>
      <w:r>
        <w:rPr>
          <w:sz w:val="24"/>
          <w:szCs w:val="24"/>
          <w:rtl w:val="0"/>
          <w:lang w:val="en-US"/>
        </w:rPr>
        <w:t xml:space="preserve">will likely ask if </w:t>
      </w:r>
      <w:ins w:id="82" w:date="2020-09-09T12:18:51Z" w:author="River">
        <w:r>
          <w:rPr>
            <w:sz w:val="24"/>
            <w:szCs w:val="24"/>
            <w:rtl w:val="0"/>
            <w:lang w:val="en-US"/>
          </w:rPr>
          <w:t xml:space="preserve">I </w:t>
        </w:r>
      </w:ins>
      <w:del w:id="83" w:date="2020-09-09T12:18:49Z" w:author="River">
        <w:r>
          <w:rPr>
            <w:sz w:val="24"/>
            <w:szCs w:val="24"/>
            <w:rtl w:val="0"/>
            <w:lang w:val="en-US"/>
          </w:rPr>
          <w:delText xml:space="preserve">we </w:delText>
        </w:r>
      </w:del>
      <w:r>
        <w:rPr>
          <w:sz w:val="24"/>
          <w:szCs w:val="24"/>
          <w:rtl w:val="0"/>
          <w:lang w:val="en-US"/>
        </w:rPr>
        <w:t xml:space="preserve">have bought a </w:t>
      </w:r>
      <w:r>
        <w:rPr>
          <w:sz w:val="24"/>
          <w:szCs w:val="24"/>
          <w:rtl w:val="0"/>
          <w:lang w:val="en-US"/>
        </w:rPr>
        <w:t>“</w:t>
      </w:r>
      <w:r>
        <w:rPr>
          <w:sz w:val="24"/>
          <w:szCs w:val="24"/>
          <w:rtl w:val="0"/>
          <w:lang w:val="nl-NL"/>
        </w:rPr>
        <w:t>booster</w:t>
      </w:r>
      <w:r>
        <w:rPr>
          <w:sz w:val="24"/>
          <w:szCs w:val="24"/>
          <w:rtl w:val="0"/>
          <w:lang w:val="en-US"/>
        </w:rPr>
        <w:t xml:space="preserve">” </w:t>
      </w:r>
      <w:r>
        <w:rPr>
          <w:sz w:val="24"/>
          <w:szCs w:val="24"/>
          <w:rtl w:val="0"/>
          <w:lang w:val="en-US"/>
        </w:rPr>
        <w:t xml:space="preserve">to </w:t>
      </w:r>
      <w:del w:id="84" w:date="2020-09-09T12:18:58Z" w:author="River">
        <w:r>
          <w:rPr>
            <w:sz w:val="24"/>
            <w:szCs w:val="24"/>
            <w:rtl w:val="0"/>
            <w:lang w:val="en-US"/>
          </w:rPr>
          <w:delText xml:space="preserve">use to </w:delText>
        </w:r>
      </w:del>
      <w:r>
        <w:rPr>
          <w:sz w:val="24"/>
          <w:szCs w:val="24"/>
          <w:rtl w:val="0"/>
          <w:lang w:val="en-US"/>
        </w:rPr>
        <w:t>increase t</w:t>
      </w:r>
      <w:commentRangeStart w:id="85"/>
      <w:r>
        <w:rPr>
          <w:sz w:val="24"/>
          <w:szCs w:val="24"/>
          <w:rtl w:val="0"/>
          <w:lang w:val="en-US"/>
        </w:rPr>
        <w:t xml:space="preserve">he </w:t>
      </w:r>
      <w:ins w:id="86" w:date="2020-09-09T12:19:19Z" w:author="River">
        <w:r>
          <w:rPr>
            <w:sz w:val="24"/>
            <w:szCs w:val="24"/>
            <w:rtl w:val="0"/>
            <w:lang w:val="en-US"/>
          </w:rPr>
          <w:t xml:space="preserve">strength of the incoming </w:t>
        </w:r>
      </w:ins>
      <w:r>
        <w:rPr>
          <w:sz w:val="24"/>
          <w:szCs w:val="24"/>
          <w:rtl w:val="0"/>
          <w:lang w:val="en-US"/>
        </w:rPr>
        <w:t>signal</w:t>
      </w:r>
      <w:ins w:id="87" w:date="2020-09-09T12:19:21Z" w:author="River">
        <w:r>
          <w:rPr>
            <w:sz w:val="24"/>
            <w:szCs w:val="24"/>
            <w:rtl w:val="0"/>
            <w:lang w:val="en-US"/>
          </w:rPr>
          <w:t>s</w:t>
        </w:r>
      </w:ins>
      <w:del w:id="88" w:date="2020-09-09T12:19:25Z" w:author="River">
        <w:r>
          <w:rPr>
            <w:sz w:val="24"/>
            <w:szCs w:val="24"/>
            <w:rtl w:val="0"/>
            <w:lang w:val="en-US"/>
          </w:rPr>
          <w:delText xml:space="preserve"> we are receiving</w:delText>
        </w:r>
      </w:del>
      <w:r>
        <w:rPr>
          <w:sz w:val="24"/>
          <w:szCs w:val="24"/>
          <w:rtl w:val="0"/>
        </w:rPr>
        <w:t>.</w:t>
      </w:r>
      <w:commentRangeEnd w:id="85"/>
      <w:r>
        <w:commentReference w:id="85"/>
      </w:r>
      <w:r>
        <w:rPr>
          <w:sz w:val="24"/>
          <w:szCs w:val="24"/>
          <w:rtl w:val="0"/>
          <w:lang w:val="en-US"/>
        </w:rPr>
        <w:t xml:space="preserve">  This seems to be the first thing they ask if you talk to a local representative.</w:t>
      </w:r>
    </w:p>
    <w:p>
      <w:pPr>
        <w:pStyle w:val="Body"/>
      </w:pPr>
    </w:p>
    <w:p>
      <w:pPr>
        <w:pStyle w:val="Body"/>
        <w:rPr>
          <w:sz w:val="24"/>
          <w:szCs w:val="24"/>
        </w:rPr>
      </w:pPr>
      <w:r>
        <w:rPr>
          <w:b w:val="1"/>
          <w:bCs w:val="1"/>
          <w:sz w:val="24"/>
          <w:szCs w:val="24"/>
          <w:rtl w:val="0"/>
          <w:lang w:val="es-ES_tradnl"/>
        </w:rPr>
        <w:t>Audience</w:t>
      </w:r>
      <w:r>
        <w:rPr>
          <w:b w:val="1"/>
          <w:bCs w:val="1"/>
          <w:sz w:val="24"/>
          <w:szCs w:val="24"/>
          <w:rtl w:val="0"/>
          <w:lang w:val="en-US"/>
        </w:rPr>
        <w:t>’</w:t>
      </w:r>
      <w:r>
        <w:rPr>
          <w:b w:val="1"/>
          <w:bCs w:val="1"/>
          <w:sz w:val="24"/>
          <w:szCs w:val="24"/>
          <w:rtl w:val="0"/>
          <w:lang w:val="en-US"/>
        </w:rPr>
        <w:t>s Probable Attitude Toward This Topic:</w:t>
      </w:r>
      <w:r>
        <w:rPr>
          <w:sz w:val="24"/>
          <w:szCs w:val="24"/>
          <w:rtl w:val="0"/>
        </w:rPr>
        <w:t xml:space="preserve"> </w:t>
      </w:r>
      <w:commentRangeStart w:id="89"/>
      <w:r>
        <w:rPr>
          <w:sz w:val="24"/>
          <w:szCs w:val="24"/>
          <w:rtl w:val="0"/>
          <w:lang w:val="en-US"/>
        </w:rPr>
        <w:t xml:space="preserve">If the attitude follows through at a higher office, as it does at a local office, they will lean toward the fact that it is something they have no control over.  </w:t>
      </w:r>
      <w:commentRangeEnd w:id="89"/>
      <w:r>
        <w:commentReference w:id="89"/>
      </w:r>
      <w:r>
        <w:rPr>
          <w:sz w:val="24"/>
          <w:szCs w:val="24"/>
          <w:rtl w:val="0"/>
          <w:lang w:val="en-US"/>
        </w:rPr>
        <w:t xml:space="preserve">The first suggestion I have received locally is to purchase a device that works like a </w:t>
      </w:r>
      <w:r>
        <w:rPr>
          <w:sz w:val="24"/>
          <w:szCs w:val="24"/>
          <w:rtl w:val="0"/>
          <w:lang w:val="en-US"/>
        </w:rPr>
        <w:t>‘</w:t>
      </w:r>
      <w:r>
        <w:rPr>
          <w:sz w:val="24"/>
          <w:szCs w:val="24"/>
          <w:rtl w:val="0"/>
          <w:lang w:val="it-IT"/>
        </w:rPr>
        <w:t>mini cell</w:t>
      </w:r>
      <w:r>
        <w:rPr>
          <w:sz w:val="24"/>
          <w:szCs w:val="24"/>
          <w:rtl w:val="0"/>
          <w:lang w:val="en-US"/>
        </w:rPr>
        <w:t xml:space="preserve">” </w:t>
      </w:r>
      <w:r>
        <w:rPr>
          <w:sz w:val="24"/>
          <w:szCs w:val="24"/>
          <w:rtl w:val="0"/>
          <w:lang w:val="en-US"/>
        </w:rPr>
        <w:t>within itself. This just creates an additional expense on the purchaser</w:t>
      </w:r>
      <w:r>
        <w:rPr>
          <w:sz w:val="24"/>
          <w:szCs w:val="24"/>
          <w:rtl w:val="0"/>
          <w:lang w:val="en-US"/>
        </w:rPr>
        <w:t>’</w:t>
      </w:r>
      <w:r>
        <w:rPr>
          <w:sz w:val="24"/>
          <w:szCs w:val="24"/>
          <w:rtl w:val="0"/>
          <w:lang w:val="en-US"/>
        </w:rPr>
        <w:t>s part as there is a monthly fee for it along with the monthly charge on the cell phone.</w:t>
      </w:r>
    </w:p>
    <w:p>
      <w:pPr>
        <w:pStyle w:val="Body"/>
      </w:pPr>
    </w:p>
    <w:p>
      <w:pPr>
        <w:pStyle w:val="Body"/>
        <w:rPr>
          <w:sz w:val="24"/>
          <w:szCs w:val="24"/>
        </w:rPr>
      </w:pPr>
      <w:r>
        <w:rPr>
          <w:b w:val="1"/>
          <w:bCs w:val="1"/>
          <w:sz w:val="24"/>
          <w:szCs w:val="24"/>
          <w:rtl w:val="0"/>
          <w:lang w:val="es-ES_tradnl"/>
        </w:rPr>
        <w:t>Audience</w:t>
      </w:r>
      <w:r>
        <w:rPr>
          <w:b w:val="1"/>
          <w:bCs w:val="1"/>
          <w:sz w:val="24"/>
          <w:szCs w:val="24"/>
          <w:rtl w:val="0"/>
          <w:lang w:val="en-US"/>
        </w:rPr>
        <w:t>’</w:t>
      </w:r>
      <w:r>
        <w:rPr>
          <w:b w:val="1"/>
          <w:bCs w:val="1"/>
          <w:sz w:val="24"/>
          <w:szCs w:val="24"/>
          <w:rtl w:val="0"/>
          <w:lang w:val="en-US"/>
        </w:rPr>
        <w:t xml:space="preserve">s Probable Objections: </w:t>
      </w:r>
      <w:commentRangeStart w:id="90"/>
      <w:r>
        <w:rPr>
          <w:sz w:val="24"/>
          <w:szCs w:val="24"/>
          <w:rtl w:val="0"/>
          <w:lang w:val="en-US"/>
        </w:rPr>
        <w:t>The most common objections I have received locally are that they do not have any more capacity because of the large numbers of people using cell services around the Gallatin Valley.</w:t>
      </w:r>
      <w:commentRangeEnd w:id="90"/>
      <w:r>
        <w:commentReference w:id="90"/>
      </w:r>
    </w:p>
    <w:p>
      <w:pPr>
        <w:pStyle w:val="Body"/>
      </w:pPr>
    </w:p>
    <w:p>
      <w:pPr>
        <w:pStyle w:val="Body"/>
        <w:rPr>
          <w:sz w:val="24"/>
          <w:szCs w:val="24"/>
        </w:rPr>
      </w:pPr>
      <w:r>
        <w:rPr>
          <w:b w:val="1"/>
          <w:bCs w:val="1"/>
          <w:sz w:val="24"/>
          <w:szCs w:val="24"/>
          <w:rtl w:val="0"/>
          <w:lang w:val="es-ES_tradnl"/>
        </w:rPr>
        <w:t>Audience</w:t>
      </w:r>
      <w:r>
        <w:rPr>
          <w:b w:val="1"/>
          <w:bCs w:val="1"/>
          <w:sz w:val="24"/>
          <w:szCs w:val="24"/>
          <w:rtl w:val="0"/>
          <w:lang w:val="en-US"/>
        </w:rPr>
        <w:t>’</w:t>
      </w:r>
      <w:r>
        <w:rPr>
          <w:b w:val="1"/>
          <w:bCs w:val="1"/>
          <w:sz w:val="24"/>
          <w:szCs w:val="24"/>
          <w:rtl w:val="0"/>
          <w:lang w:val="en-US"/>
        </w:rPr>
        <w:t>s Probable Attitude Toward Letter:</w:t>
      </w:r>
      <w:r>
        <w:rPr>
          <w:sz w:val="24"/>
          <w:szCs w:val="24"/>
          <w:rtl w:val="0"/>
          <w:lang w:val="en-US"/>
        </w:rPr>
        <w:t xml:space="preserve"> They will most likely be accepting of the concerns voiced but will not have any definite answers to give at this point.</w:t>
      </w:r>
    </w:p>
    <w:p>
      <w:pPr>
        <w:pStyle w:val="Body"/>
        <w:rPr>
          <w:b w:val="1"/>
          <w:bCs w:val="1"/>
        </w:rPr>
      </w:pPr>
    </w:p>
    <w:p>
      <w:pPr>
        <w:pStyle w:val="Body"/>
        <w:rPr>
          <w:sz w:val="24"/>
          <w:szCs w:val="24"/>
        </w:rPr>
      </w:pPr>
      <w:r>
        <w:rPr>
          <w:b w:val="1"/>
          <w:bCs w:val="1"/>
          <w:sz w:val="24"/>
          <w:szCs w:val="24"/>
          <w:rtl w:val="0"/>
          <w:lang w:val="en-US"/>
        </w:rPr>
        <w:t xml:space="preserve">People Most Affected by This Document: </w:t>
      </w:r>
      <w:r>
        <w:rPr>
          <w:sz w:val="24"/>
          <w:szCs w:val="24"/>
          <w:rtl w:val="0"/>
          <w:lang w:val="en-US"/>
        </w:rPr>
        <w:t>The ones most affected will be the technicians who are there to troubleshoot and find solutions to the issues in the service they provide</w:t>
      </w:r>
    </w:p>
    <w:p>
      <w:pPr>
        <w:pStyle w:val="Body"/>
      </w:pPr>
    </w:p>
    <w:p>
      <w:pPr>
        <w:pStyle w:val="Body"/>
        <w:rPr>
          <w:sz w:val="24"/>
          <w:szCs w:val="24"/>
        </w:rPr>
      </w:pPr>
      <w:r>
        <w:rPr>
          <w:b w:val="1"/>
          <w:bCs w:val="1"/>
          <w:sz w:val="24"/>
          <w:szCs w:val="24"/>
          <w:rtl w:val="0"/>
          <w:lang w:val="en-US"/>
        </w:rPr>
        <w:t xml:space="preserve">Reason for Letter: </w:t>
      </w:r>
      <w:r>
        <w:rPr>
          <w:sz w:val="24"/>
          <w:szCs w:val="24"/>
          <w:shd w:val="clear" w:color="auto" w:fill="ffff00"/>
          <w:rtl w:val="0"/>
          <w:lang w:val="en-US"/>
        </w:rPr>
        <w:t>We have major issues in completing cell phone calls without them dropping during the call or the signal varying so much that the parties can</w:t>
      </w:r>
      <w:r>
        <w:rPr>
          <w:sz w:val="24"/>
          <w:szCs w:val="24"/>
          <w:shd w:val="clear" w:color="auto" w:fill="ffff00"/>
          <w:rtl w:val="0"/>
          <w:lang w:val="en-US"/>
        </w:rPr>
        <w:t>’</w:t>
      </w:r>
      <w:r>
        <w:rPr>
          <w:sz w:val="24"/>
          <w:szCs w:val="24"/>
          <w:shd w:val="clear" w:color="auto" w:fill="ffff00"/>
          <w:rtl w:val="0"/>
          <w:lang w:val="en-US"/>
        </w:rPr>
        <w:t>t hear or understand what the others are saying.</w:t>
      </w:r>
    </w:p>
    <w:p>
      <w:pPr>
        <w:pStyle w:val="Body"/>
      </w:pPr>
    </w:p>
    <w:p>
      <w:pPr>
        <w:pStyle w:val="Body"/>
        <w:rPr>
          <w:sz w:val="24"/>
          <w:szCs w:val="24"/>
        </w:rPr>
      </w:pPr>
      <w:r>
        <w:rPr>
          <w:b w:val="1"/>
          <w:bCs w:val="1"/>
          <w:sz w:val="24"/>
          <w:szCs w:val="24"/>
          <w:rtl w:val="0"/>
          <w:lang w:val="en-US"/>
        </w:rPr>
        <w:t>Acceptable Length:</w:t>
      </w:r>
      <w:r>
        <w:rPr>
          <w:sz w:val="24"/>
          <w:szCs w:val="24"/>
          <w:rtl w:val="0"/>
          <w:lang w:val="en-US"/>
        </w:rPr>
        <w:t xml:space="preserve"> I am planning on a concise</w:t>
      </w:r>
      <w:del w:id="91" w:date="2020-09-09T12:27:15Z" w:author="River">
        <w:r>
          <w:rPr>
            <w:sz w:val="24"/>
            <w:szCs w:val="24"/>
            <w:rtl w:val="0"/>
            <w:lang w:val="en-US"/>
          </w:rPr>
          <w:delText xml:space="preserve"> and </w:delText>
        </w:r>
      </w:del>
      <w:ins w:id="92" w:date="2020-09-09T12:27:21Z" w:author="River">
        <w:r>
          <w:rPr>
            <w:sz w:val="24"/>
            <w:szCs w:val="24"/>
            <w:rtl w:val="0"/>
            <w:lang w:val="en-US"/>
          </w:rPr>
          <w:t xml:space="preserve">, </w:t>
        </w:r>
      </w:ins>
      <w:r>
        <w:rPr>
          <w:sz w:val="24"/>
          <w:szCs w:val="24"/>
          <w:rtl w:val="0"/>
          <w:lang w:val="en-US"/>
        </w:rPr>
        <w:t>to the point</w:t>
      </w:r>
      <w:ins w:id="93" w:date="2020-09-09T12:27:27Z" w:author="River">
        <w:r>
          <w:rPr>
            <w:sz w:val="24"/>
            <w:szCs w:val="24"/>
            <w:rtl w:val="0"/>
            <w:lang w:val="en-US"/>
          </w:rPr>
          <w:t>,</w:t>
        </w:r>
      </w:ins>
      <w:r>
        <w:rPr>
          <w:sz w:val="24"/>
          <w:szCs w:val="24"/>
          <w:rtl w:val="0"/>
        </w:rPr>
        <w:t xml:space="preserve"> letter </w:t>
      </w:r>
      <w:del w:id="94" w:date="2020-09-09T12:27:44Z" w:author="River">
        <w:r>
          <w:rPr>
            <w:sz w:val="24"/>
            <w:szCs w:val="24"/>
            <w:rtl w:val="0"/>
            <w:lang w:val="en-US"/>
          </w:rPr>
          <w:delText xml:space="preserve">of </w:delText>
        </w:r>
      </w:del>
      <w:ins w:id="95" w:date="2020-09-09T12:29:02Z" w:author="River">
        <w:r>
          <w:rPr>
            <w:sz w:val="24"/>
            <w:szCs w:val="24"/>
            <w:rtl w:val="0"/>
            <w:lang w:val="en-US"/>
          </w:rPr>
          <w:t>which addresses my concerns regarding AT&amp;T</w:t>
        </w:r>
      </w:ins>
      <w:ins w:id="96" w:date="2020-09-09T12:29:02Z" w:author="River">
        <w:r>
          <w:rPr>
            <w:sz w:val="24"/>
            <w:szCs w:val="24"/>
            <w:rtl w:val="0"/>
            <w:lang w:val="en-US"/>
          </w:rPr>
          <w:t>’</w:t>
        </w:r>
      </w:ins>
      <w:ins w:id="97" w:date="2020-09-09T12:29:02Z" w:author="River">
        <w:r>
          <w:rPr>
            <w:sz w:val="24"/>
            <w:szCs w:val="24"/>
            <w:rtl w:val="0"/>
            <w:lang w:val="en-US"/>
          </w:rPr>
          <w:t xml:space="preserve">s degrading service. </w:t>
        </w:r>
      </w:ins>
      <w:del w:id="98" w:date="2020-09-09T12:28:33Z" w:author="River">
        <w:r>
          <w:rPr>
            <w:sz w:val="24"/>
            <w:szCs w:val="24"/>
            <w:rtl w:val="0"/>
            <w:lang w:val="en-US"/>
          </w:rPr>
          <w:delText>notification of the service issues.</w:delText>
        </w:r>
      </w:del>
    </w:p>
    <w:p>
      <w:pPr>
        <w:pStyle w:val="Body"/>
      </w:pPr>
    </w:p>
    <w:p>
      <w:pPr>
        <w:pStyle w:val="Body"/>
        <w:rPr>
          <w:sz w:val="24"/>
          <w:szCs w:val="24"/>
        </w:rPr>
      </w:pPr>
      <w:r>
        <w:rPr>
          <w:b w:val="1"/>
          <w:bCs w:val="1"/>
          <w:sz w:val="24"/>
          <w:szCs w:val="24"/>
          <w:rtl w:val="0"/>
          <w:lang w:val="en-US"/>
        </w:rPr>
        <w:t xml:space="preserve">Material Important to This Audience: </w:t>
      </w:r>
      <w:r>
        <w:rPr>
          <w:sz w:val="24"/>
          <w:szCs w:val="24"/>
          <w:rtl w:val="0"/>
          <w:lang w:val="en-US"/>
        </w:rPr>
        <w:t xml:space="preserve">It is important for those who work with the technical side of AT&amp;T to hear about customer concerns, so they are </w:t>
      </w:r>
      <w:del w:id="99" w:date="2020-09-09T12:29:32Z" w:author="River">
        <w:r>
          <w:rPr>
            <w:sz w:val="24"/>
            <w:szCs w:val="24"/>
            <w:rtl w:val="0"/>
            <w:lang w:val="en-US"/>
          </w:rPr>
          <w:delText>aware</w:delText>
        </w:r>
      </w:del>
      <w:ins w:id="100" w:date="2020-09-09T12:29:38Z" w:author="River">
        <w:r>
          <w:rPr>
            <w:sz w:val="24"/>
            <w:szCs w:val="24"/>
            <w:rtl w:val="0"/>
            <w:lang w:val="en-US"/>
          </w:rPr>
          <w:t xml:space="preserve"> apprised</w:t>
        </w:r>
      </w:ins>
      <w:del w:id="101" w:date="2020-09-09T12:29:40Z" w:author="River">
        <w:r>
          <w:rPr>
            <w:sz w:val="24"/>
            <w:szCs w:val="24"/>
            <w:rtl w:val="0"/>
            <w:lang w:val="en-US"/>
          </w:rPr>
          <w:delText xml:space="preserve"> that</w:delText>
        </w:r>
      </w:del>
      <w:r>
        <w:rPr>
          <w:sz w:val="24"/>
          <w:szCs w:val="24"/>
          <w:rtl w:val="0"/>
          <w:lang w:val="en-US"/>
        </w:rPr>
        <w:t xml:space="preserve"> updates and increased</w:t>
      </w:r>
      <w:del w:id="102" w:date="2020-09-09T12:29:56Z" w:author="River">
        <w:r>
          <w:rPr>
            <w:sz w:val="24"/>
            <w:szCs w:val="24"/>
            <w:rtl w:val="0"/>
            <w:lang w:val="en-US"/>
          </w:rPr>
          <w:delText xml:space="preserve"> cell towers</w:delText>
        </w:r>
      </w:del>
      <w:ins w:id="103" w:date="2020-09-09T12:29:54Z" w:author="River">
        <w:r>
          <w:rPr>
            <w:sz w:val="24"/>
            <w:szCs w:val="24"/>
            <w:rtl w:val="0"/>
            <w:lang w:val="en-US"/>
          </w:rPr>
          <w:t xml:space="preserve"> coverage</w:t>
        </w:r>
      </w:ins>
      <w:r>
        <w:rPr>
          <w:sz w:val="24"/>
          <w:szCs w:val="24"/>
          <w:rtl w:val="0"/>
          <w:lang w:val="en-US"/>
        </w:rPr>
        <w:t xml:space="preserve"> are needed in our area.</w:t>
      </w:r>
    </w:p>
    <w:p>
      <w:pPr>
        <w:pStyle w:val="Body"/>
      </w:pPr>
    </w:p>
    <w:p>
      <w:pPr>
        <w:pStyle w:val="Body"/>
        <w:rPr>
          <w:sz w:val="24"/>
          <w:szCs w:val="24"/>
        </w:rPr>
      </w:pPr>
      <w:r>
        <w:rPr>
          <w:b w:val="1"/>
          <w:bCs w:val="1"/>
          <w:sz w:val="24"/>
          <w:szCs w:val="24"/>
          <w:rtl w:val="0"/>
          <w:lang w:val="en-US"/>
        </w:rPr>
        <w:t xml:space="preserve">Most Useful Arrangement: </w:t>
      </w:r>
      <w:commentRangeStart w:id="104"/>
      <w:r>
        <w:rPr>
          <w:sz w:val="24"/>
          <w:szCs w:val="24"/>
          <w:rtl w:val="0"/>
          <w:lang w:val="en-US"/>
        </w:rPr>
        <w:t>I will let them know that I have stayed with their company and plan to continue with them, but they need to be aware of how serious the issue of low bandwidth is becoming in our area.</w:t>
        <w:br w:type="textWrapping"/>
      </w:r>
      <w:commentRangeEnd w:id="104"/>
      <w:r>
        <w:commentReference w:id="104"/>
      </w:r>
    </w:p>
    <w:p>
      <w:pPr>
        <w:pStyle w:val="Body"/>
      </w:pPr>
    </w:p>
    <w:p>
      <w:pPr>
        <w:pStyle w:val="Body"/>
        <w:rPr>
          <w:sz w:val="24"/>
          <w:szCs w:val="24"/>
        </w:rPr>
      </w:pPr>
      <w:r>
        <w:rPr>
          <w:b w:val="1"/>
          <w:bCs w:val="1"/>
          <w:sz w:val="24"/>
          <w:szCs w:val="24"/>
          <w:rtl w:val="0"/>
          <w:lang w:val="it-IT"/>
        </w:rPr>
        <w:t xml:space="preserve">Tone: </w:t>
      </w:r>
      <w:r>
        <w:rPr>
          <w:sz w:val="24"/>
          <w:szCs w:val="24"/>
          <w:rtl w:val="0"/>
          <w:lang w:val="en-US"/>
        </w:rPr>
        <w:t xml:space="preserve">I would hope to keep the tone of this letter professional and </w:t>
      </w:r>
      <w:ins w:id="105" w:date="2020-09-09T12:33:29Z" w:author="River">
        <w:r>
          <w:rPr>
            <w:sz w:val="24"/>
            <w:szCs w:val="24"/>
            <w:rtl w:val="0"/>
            <w:lang w:val="en-US"/>
          </w:rPr>
          <w:t xml:space="preserve">more </w:t>
        </w:r>
      </w:ins>
      <w:r>
        <w:rPr>
          <w:sz w:val="24"/>
          <w:szCs w:val="24"/>
          <w:rtl w:val="0"/>
          <w:lang w:val="en-US"/>
        </w:rPr>
        <w:t xml:space="preserve">informative </w:t>
      </w:r>
      <w:del w:id="106" w:date="2020-09-09T12:33:33Z" w:author="River">
        <w:r>
          <w:rPr>
            <w:sz w:val="24"/>
            <w:szCs w:val="24"/>
            <w:rtl w:val="0"/>
            <w:lang w:val="en-US"/>
          </w:rPr>
          <w:delText xml:space="preserve">more </w:delText>
        </w:r>
      </w:del>
      <w:r>
        <w:rPr>
          <w:sz w:val="24"/>
          <w:szCs w:val="24"/>
          <w:rtl w:val="0"/>
          <w:lang w:val="en-US"/>
        </w:rPr>
        <w:t>than one of complaint.</w:t>
      </w:r>
      <w:del w:id="107" w:date="2020-09-09T12:33:50Z" w:author="River">
        <w:r>
          <w:rPr>
            <w:sz w:val="24"/>
            <w:szCs w:val="24"/>
            <w:rtl w:val="0"/>
            <w:lang w:val="en-US"/>
          </w:rPr>
          <w:delText xml:space="preserve"> The letter would also have the support for their company</w:delText>
        </w:r>
      </w:del>
      <w:ins w:id="108" w:date="2020-09-09T12:34:19Z" w:author="River">
        <w:r>
          <w:rPr>
            <w:sz w:val="24"/>
            <w:szCs w:val="24"/>
            <w:rtl w:val="0"/>
            <w:lang w:val="en-US"/>
          </w:rPr>
          <w:t xml:space="preserve"> I would like to express my concern from a place of empathy</w:t>
        </w:r>
      </w:ins>
      <w:r>
        <w:rPr>
          <w:sz w:val="24"/>
          <w:szCs w:val="24"/>
          <w:rtl w:val="0"/>
          <w:lang w:val="en-US"/>
        </w:rPr>
        <w:t xml:space="preserve">, so they understand </w:t>
      </w:r>
      <w:ins w:id="109" w:date="2020-09-09T12:34:24Z" w:author="River">
        <w:r>
          <w:rPr>
            <w:sz w:val="24"/>
            <w:szCs w:val="24"/>
            <w:rtl w:val="0"/>
            <w:lang w:val="en-US"/>
          </w:rPr>
          <w:t xml:space="preserve">that </w:t>
        </w:r>
      </w:ins>
      <w:r>
        <w:rPr>
          <w:sz w:val="24"/>
          <w:szCs w:val="24"/>
          <w:rtl w:val="0"/>
          <w:lang w:val="en-US"/>
        </w:rPr>
        <w:t xml:space="preserve">this is </w:t>
      </w:r>
      <w:ins w:id="110" w:date="2020-09-09T12:34:55Z" w:author="River">
        <w:r>
          <w:rPr>
            <w:sz w:val="24"/>
            <w:szCs w:val="24"/>
            <w:rtl w:val="0"/>
            <w:lang w:val="en-US"/>
          </w:rPr>
          <w:t xml:space="preserve">a </w:t>
        </w:r>
      </w:ins>
      <w:del w:id="111" w:date="2020-09-09T12:34:43Z" w:author="River">
        <w:r>
          <w:rPr>
            <w:sz w:val="24"/>
            <w:szCs w:val="24"/>
            <w:rtl w:val="0"/>
            <w:lang w:val="en-US"/>
          </w:rPr>
          <w:delText>of concern to</w:delText>
        </w:r>
      </w:del>
      <w:ins w:id="112" w:date="2020-09-09T12:34:48Z" w:author="River">
        <w:r>
          <w:rPr>
            <w:sz w:val="24"/>
            <w:szCs w:val="24"/>
            <w:rtl w:val="0"/>
            <w:lang w:val="en-US"/>
          </w:rPr>
          <w:t xml:space="preserve">a high priority for </w:t>
        </w:r>
      </w:ins>
      <w:del w:id="113" w:date="2020-09-09T12:34:50Z" w:author="River">
        <w:r>
          <w:rPr>
            <w:sz w:val="24"/>
            <w:szCs w:val="24"/>
            <w:rtl w:val="0"/>
          </w:rPr>
          <w:delText xml:space="preserve"> </w:delText>
        </w:r>
      </w:del>
      <w:r>
        <w:rPr>
          <w:sz w:val="24"/>
          <w:szCs w:val="24"/>
          <w:rtl w:val="0"/>
          <w:lang w:val="en-US"/>
        </w:rPr>
        <w:t>those who wish to continue to use their services.</w:t>
      </w:r>
    </w:p>
    <w:p>
      <w:pPr>
        <w:pStyle w:val="Body"/>
      </w:pPr>
    </w:p>
    <w:p>
      <w:pPr>
        <w:pStyle w:val="Body"/>
        <w:rPr>
          <w:del w:id="114" w:date="2020-09-09T12:37:09Z" w:author="River"/>
          <w:sz w:val="24"/>
          <w:szCs w:val="24"/>
        </w:rPr>
      </w:pPr>
      <w:r>
        <w:rPr>
          <w:b w:val="1"/>
          <w:bCs w:val="1"/>
          <w:sz w:val="24"/>
          <w:szCs w:val="24"/>
          <w:rtl w:val="0"/>
          <w:lang w:val="de-DE"/>
        </w:rPr>
        <w:t xml:space="preserve">Due Date: </w:t>
      </w:r>
      <w:r>
        <w:rPr>
          <w:sz w:val="24"/>
          <w:szCs w:val="24"/>
          <w:rtl w:val="0"/>
          <w:lang w:val="en-US"/>
        </w:rPr>
        <w:t xml:space="preserve">The letter is due </w:t>
      </w:r>
      <w:del w:id="115" w:date="2020-09-09T12:35:10Z" w:author="River">
        <w:r>
          <w:rPr>
            <w:sz w:val="24"/>
            <w:szCs w:val="24"/>
            <w:rtl w:val="0"/>
            <w:lang w:val="en-US"/>
          </w:rPr>
          <w:delText xml:space="preserve">in class </w:delText>
        </w:r>
      </w:del>
      <w:r>
        <w:rPr>
          <w:sz w:val="24"/>
          <w:szCs w:val="24"/>
          <w:rtl w:val="0"/>
        </w:rPr>
        <w:t>September 6, 2020</w:t>
      </w:r>
      <w:ins w:id="116" w:date="2020-09-09T12:35:14Z" w:author="River">
        <w:r>
          <w:rPr>
            <w:sz w:val="24"/>
            <w:szCs w:val="24"/>
            <w:rtl w:val="0"/>
            <w:lang w:val="en-US"/>
          </w:rPr>
          <w:t>,</w:t>
        </w:r>
      </w:ins>
      <w:r>
        <w:rPr>
          <w:sz w:val="24"/>
          <w:szCs w:val="24"/>
          <w:rtl w:val="0"/>
          <w:lang w:val="en-US"/>
        </w:rPr>
        <w:t xml:space="preserve"> by Midnight. After receiving peer</w:t>
      </w:r>
      <w:ins w:id="117" w:date="2020-09-09T12:35:33Z" w:author="River">
        <w:r>
          <w:rPr>
            <w:sz w:val="24"/>
            <w:szCs w:val="24"/>
            <w:rtl w:val="0"/>
            <w:lang w:val="en-US"/>
          </w:rPr>
          <w:t>-review</w:t>
        </w:r>
      </w:ins>
      <w:r>
        <w:rPr>
          <w:sz w:val="24"/>
          <w:szCs w:val="24"/>
          <w:rtl w:val="0"/>
          <w:lang w:val="en-US"/>
        </w:rPr>
        <w:t xml:space="preserve"> feedback</w:t>
      </w:r>
      <w:ins w:id="118" w:date="2020-09-09T12:36:18Z" w:author="River">
        <w:r>
          <w:rPr>
            <w:sz w:val="24"/>
            <w:szCs w:val="24"/>
            <w:rtl w:val="0"/>
            <w:lang w:val="en-US"/>
          </w:rPr>
          <w:t>, making my own corrections and improvements,</w:t>
        </w:r>
      </w:ins>
      <w:r>
        <w:rPr>
          <w:sz w:val="24"/>
          <w:szCs w:val="24"/>
          <w:rtl w:val="0"/>
        </w:rPr>
        <w:t xml:space="preserve"> </w:t>
      </w:r>
      <w:ins w:id="119" w:date="2020-09-09T12:36:50Z" w:author="River">
        <w:r>
          <w:rPr>
            <w:sz w:val="24"/>
            <w:szCs w:val="24"/>
            <w:rtl w:val="0"/>
            <w:lang w:val="en-US"/>
          </w:rPr>
          <w:t>I intend to physically mail in my letter.</w:t>
        </w:r>
      </w:ins>
      <w:del w:id="120" w:date="2020-09-09T12:37:09Z" w:author="River">
        <w:r>
          <w:rPr>
            <w:sz w:val="24"/>
            <w:szCs w:val="24"/>
            <w:rtl w:val="0"/>
            <w:lang w:val="en-US"/>
          </w:rPr>
          <w:delText>to make it a positive letter it will be mailed.</w:delText>
        </w:r>
      </w:del>
    </w:p>
    <w:p>
      <w:pPr>
        <w:pStyle w:val="Body"/>
        <w:rPr>
          <w:del w:id="121" w:date="2020-09-09T12:37:09Z" w:author="River"/>
        </w:rPr>
      </w:pPr>
    </w:p>
    <w:p>
      <w:pPr>
        <w:pStyle w:val="Body"/>
        <w:rPr>
          <w:del w:id="122" w:date="2020-09-09T12:37:09Z" w:author="River"/>
        </w:rPr>
      </w:pPr>
    </w:p>
    <w:p>
      <w:pPr>
        <w:pStyle w:val="Body"/>
        <w:rPr>
          <w:del w:id="123" w:date="2020-09-09T12:37:09Z" w:author="River"/>
        </w:rPr>
      </w:pPr>
    </w:p>
    <w:p>
      <w:pPr>
        <w:pStyle w:val="Body"/>
        <w:rPr>
          <w:del w:id="124" w:date="2020-09-09T12:37:09Z" w:author="River"/>
        </w:rPr>
      </w:pPr>
    </w:p>
    <w:p>
      <w:pPr>
        <w:pStyle w:val="Body"/>
      </w:pPr>
      <w:del w:id="125" w:date="2020-09-09T12:37:09Z" w:author="River">
        <w:r>
          <w:rPr/>
        </w:r>
      </w:del>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River" w:date="2020-09-09T11:51:39Z">
    <w:p w14:paraId="1111FFFF">
      <w:pPr>
        <w:pStyle w:val="Default"/>
        <w:bidi w:val="0"/>
      </w:pPr>
    </w:p>
    <w:p w14:paraId="11120000">
      <w:pPr>
        <w:pStyle w:val="Default"/>
        <w:bidi w:val="0"/>
      </w:pPr>
      <w:r>
        <w:rPr>
          <w:rFonts w:cs="Arial Unicode MS" w:eastAsia="Arial Unicode MS"/>
          <w:rtl w:val="0"/>
        </w:rPr>
        <w:t>I personally like for the subject to come first. Maybe something like:</w:t>
      </w:r>
    </w:p>
    <w:p w14:paraId="11120001">
      <w:pPr>
        <w:pStyle w:val="Default"/>
        <w:bidi w:val="0"/>
      </w:pPr>
    </w:p>
    <w:p w14:paraId="11120002">
      <w:pPr>
        <w:pStyle w:val="Default"/>
        <w:bidi w:val="0"/>
      </w:pPr>
      <w:r>
        <w:rPr>
          <w:rFonts w:cs="Arial Unicode MS" w:eastAsia="Arial Unicode MS" w:hint="default"/>
          <w:rtl w:val="0"/>
        </w:rPr>
        <w:t xml:space="preserve"> “</w:t>
      </w:r>
      <w:r>
        <w:rPr>
          <w:rFonts w:cs="Arial Unicode MS" w:eastAsia="Arial Unicode MS"/>
          <w:rtl w:val="0"/>
        </w:rPr>
        <w:t>Rhetorical Analysis Memo of Deteriorating AT&amp;T Service</w:t>
      </w:r>
      <w:r>
        <w:rPr>
          <w:rFonts w:cs="Arial Unicode MS" w:eastAsia="Arial Unicode MS" w:hint="default"/>
          <w:rtl w:val="0"/>
        </w:rPr>
        <w:t>”</w:t>
      </w:r>
    </w:p>
  </w:comment>
  <w:comment w:id="10" w:author="River" w:date="2020-09-09T11:58:37Z">
    <w:p w14:paraId="11120003">
      <w:pPr>
        <w:pStyle w:val="Default"/>
        <w:bidi w:val="0"/>
      </w:pPr>
    </w:p>
    <w:p w14:paraId="11120004">
      <w:pPr>
        <w:pStyle w:val="Default"/>
        <w:bidi w:val="0"/>
      </w:pPr>
      <w:r>
        <w:rPr>
          <w:rFonts w:cs="Arial Unicode MS" w:eastAsia="Arial Unicode MS"/>
          <w:rtl w:val="0"/>
        </w:rPr>
        <w:t>This document itself is the MEMO- in this document, the memo addressed to the class, you are explaining the complaint letter.</w:t>
      </w:r>
    </w:p>
  </w:comment>
  <w:comment w:id="29" w:author="River" w:date="2020-09-09T12:02:37Z">
    <w:p w14:paraId="11120005">
      <w:pPr>
        <w:pStyle w:val="Default"/>
        <w:bidi w:val="0"/>
      </w:pPr>
    </w:p>
    <w:p w14:paraId="11120006">
      <w:pPr>
        <w:pStyle w:val="Default"/>
        <w:bidi w:val="0"/>
      </w:pPr>
      <w:r>
        <w:rPr>
          <w:rFonts w:cs="Arial Unicode MS" w:eastAsia="Arial Unicode MS"/>
          <w:rtl w:val="0"/>
        </w:rPr>
        <w:t>I just rearranged the beginning of this sentence</w:t>
      </w:r>
    </w:p>
  </w:comment>
  <w:comment w:id="32" w:author="River" w:date="2020-09-09T12:03:04Z">
    <w:p w14:paraId="11120007">
      <w:pPr>
        <w:pStyle w:val="Default"/>
        <w:bidi w:val="0"/>
      </w:pPr>
    </w:p>
    <w:p w14:paraId="11120008">
      <w:pPr>
        <w:pStyle w:val="Default"/>
        <w:bidi w:val="0"/>
      </w:pPr>
      <w:r>
        <w:rPr>
          <w:rFonts w:cs="Arial Unicode MS" w:eastAsia="Arial Unicode MS"/>
          <w:rtl w:val="0"/>
        </w:rPr>
        <w:t>THIS is where I pulled content from and pasted it into the introduction of you letter. This is good. This is focused and on topic. I like it!</w:t>
      </w:r>
    </w:p>
  </w:comment>
  <w:comment w:id="36" w:author="River" w:date="2020-09-09T12:04:59Z">
    <w:p w14:paraId="11120009">
      <w:pPr>
        <w:pStyle w:val="Default"/>
        <w:bidi w:val="0"/>
      </w:pPr>
    </w:p>
    <w:p w14:paraId="1112000A">
      <w:pPr>
        <w:pStyle w:val="Default"/>
        <w:bidi w:val="0"/>
      </w:pPr>
      <w:r>
        <w:rPr>
          <w:rFonts w:cs="Arial Unicode MS" w:eastAsia="Arial Unicode MS"/>
          <w:rtl w:val="0"/>
        </w:rPr>
        <w:t>Maybe play with the wording here</w:t>
      </w:r>
      <w:r>
        <w:rPr>
          <w:rFonts w:cs="Arial Unicode MS" w:eastAsia="Arial Unicode MS" w:hint="default"/>
          <w:rtl w:val="0"/>
        </w:rPr>
        <w:t>…</w:t>
      </w:r>
      <w:r>
        <w:rPr>
          <w:rFonts w:cs="Arial Unicode MS" w:eastAsia="Arial Unicode MS"/>
          <w:rtl w:val="0"/>
        </w:rPr>
        <w:t>possibly something like:</w:t>
      </w:r>
    </w:p>
    <w:p w14:paraId="1112000B">
      <w:pPr>
        <w:pStyle w:val="Default"/>
        <w:bidi w:val="0"/>
      </w:pPr>
    </w:p>
    <w:p w14:paraId="1112000C">
      <w:pPr>
        <w:pStyle w:val="Default"/>
        <w:bidi w:val="0"/>
      </w:pPr>
      <w:r>
        <w:rPr>
          <w:rFonts w:cs="Arial Unicode MS" w:eastAsia="Arial Unicode MS" w:hint="default"/>
          <w:rtl w:val="0"/>
        </w:rPr>
        <w:t>“</w:t>
      </w:r>
      <w:r>
        <w:rPr>
          <w:rFonts w:cs="Arial Unicode MS" w:eastAsia="Arial Unicode MS"/>
          <w:rtl w:val="0"/>
        </w:rPr>
        <w:t>It is possible that my letter climbs the chain of command at AT&amp;T</w:t>
      </w:r>
      <w:r>
        <w:rPr>
          <w:rFonts w:cs="Arial Unicode MS" w:eastAsia="Arial Unicode MS" w:hint="default"/>
          <w:rtl w:val="0"/>
        </w:rPr>
        <w:t>’</w:t>
      </w:r>
      <w:r>
        <w:rPr>
          <w:rFonts w:cs="Arial Unicode MS" w:eastAsia="Arial Unicode MS"/>
          <w:rtl w:val="0"/>
        </w:rPr>
        <w:t>s Technical Services</w:t>
      </w:r>
      <w:r>
        <w:rPr>
          <w:rFonts w:cs="Arial Unicode MS" w:eastAsia="Arial Unicode MS" w:hint="default"/>
          <w:rtl w:val="0"/>
        </w:rPr>
        <w:t>…</w:t>
      </w:r>
      <w:r>
        <w:rPr>
          <w:rFonts w:cs="Arial Unicode MS" w:eastAsia="Arial Unicode MS"/>
          <w:rtl w:val="0"/>
        </w:rPr>
        <w:t xml:space="preserve">.etc </w:t>
      </w:r>
      <w:r>
        <w:rPr>
          <w:rFonts w:cs="Arial Unicode MS" w:eastAsia="Arial Unicode MS" w:hint="default"/>
          <w:rtl w:val="0"/>
        </w:rPr>
        <w:t>”</w:t>
      </w:r>
    </w:p>
  </w:comment>
  <w:comment w:id="37" w:author="River" w:date="2020-09-09T12:06:41Z">
    <w:p w14:paraId="1112000D">
      <w:pPr>
        <w:pStyle w:val="Default"/>
        <w:bidi w:val="0"/>
      </w:pPr>
    </w:p>
    <w:p w14:paraId="1112000E">
      <w:pPr>
        <w:pStyle w:val="Default"/>
        <w:bidi w:val="0"/>
      </w:pPr>
      <w:r>
        <w:rPr>
          <w:rFonts w:cs="Arial Unicode MS" w:eastAsia="Arial Unicode MS"/>
          <w:rtl w:val="0"/>
        </w:rPr>
        <w:t>Stress it!!</w:t>
      </w:r>
    </w:p>
  </w:comment>
  <w:comment w:id="39" w:author="River" w:date="2020-09-09T12:07:07Z">
    <w:p w14:paraId="1112000F">
      <w:pPr>
        <w:pStyle w:val="Default"/>
        <w:bidi w:val="0"/>
      </w:pPr>
    </w:p>
    <w:p w14:paraId="11120010">
      <w:pPr>
        <w:pStyle w:val="Default"/>
        <w:bidi w:val="0"/>
      </w:pPr>
      <w:r>
        <w:rPr>
          <w:rFonts w:cs="Arial Unicode MS" w:eastAsia="Arial Unicode MS"/>
          <w:rtl w:val="0"/>
        </w:rPr>
        <w:t>Maybe you are right and this correction is wrong</w:t>
      </w:r>
      <w:r>
        <w:rPr>
          <w:rFonts w:cs="Arial Unicode MS" w:eastAsia="Arial Unicode MS" w:hint="default"/>
          <w:rtl w:val="0"/>
        </w:rPr>
        <w:t xml:space="preserve">… </w:t>
      </w:r>
      <w:r>
        <w:rPr>
          <w:rFonts w:cs="Arial Unicode MS" w:eastAsia="Arial Unicode MS"/>
          <w:rtl w:val="0"/>
        </w:rPr>
        <w:t>just adding it anyways</w:t>
      </w:r>
    </w:p>
  </w:comment>
  <w:comment w:id="42" w:author="River" w:date="2020-09-09T12:07:51Z">
    <w:p w14:paraId="11120011">
      <w:pPr>
        <w:pStyle w:val="Default"/>
        <w:bidi w:val="0"/>
      </w:pPr>
    </w:p>
    <w:p w14:paraId="11120012">
      <w:pPr>
        <w:pStyle w:val="Default"/>
        <w:bidi w:val="0"/>
      </w:pPr>
      <w:r>
        <w:rPr>
          <w:rFonts w:cs="Arial Unicode MS" w:eastAsia="Arial Unicode MS"/>
          <w:rtl w:val="0"/>
        </w:rPr>
        <w:t>Suggestion: A more descriptive word replacement</w:t>
      </w:r>
    </w:p>
  </w:comment>
  <w:comment w:id="58" w:author="River" w:date="2020-09-09T12:12:22Z">
    <w:p w14:paraId="11120013">
      <w:pPr>
        <w:pStyle w:val="Default"/>
        <w:bidi w:val="0"/>
      </w:pPr>
    </w:p>
    <w:p w14:paraId="11120014">
      <w:pPr>
        <w:pStyle w:val="Default"/>
        <w:bidi w:val="0"/>
      </w:pPr>
      <w:r>
        <w:rPr>
          <w:rFonts w:cs="Arial Unicode MS" w:eastAsia="Arial Unicode MS"/>
          <w:rtl w:val="0"/>
        </w:rPr>
        <w:t xml:space="preserve">You used the word </w:t>
      </w:r>
      <w:r>
        <w:rPr>
          <w:rFonts w:cs="Arial Unicode MS" w:eastAsia="Arial Unicode MS" w:hint="default"/>
          <w:rtl w:val="0"/>
        </w:rPr>
        <w:t>“</w:t>
      </w:r>
      <w:r>
        <w:rPr>
          <w:rFonts w:cs="Arial Unicode MS" w:eastAsia="Arial Unicode MS"/>
          <w:rtl w:val="0"/>
        </w:rPr>
        <w:t>possible</w:t>
      </w:r>
      <w:r>
        <w:rPr>
          <w:rFonts w:cs="Arial Unicode MS" w:eastAsia="Arial Unicode MS" w:hint="default"/>
          <w:rtl w:val="0"/>
        </w:rPr>
        <w:t xml:space="preserve">” </w:t>
      </w:r>
      <w:r>
        <w:rPr>
          <w:rFonts w:cs="Arial Unicode MS" w:eastAsia="Arial Unicode MS"/>
          <w:rtl w:val="0"/>
        </w:rPr>
        <w:t xml:space="preserve">twice very close to each other in the same sentence. </w:t>
      </w:r>
    </w:p>
  </w:comment>
  <w:comment w:id="76" w:author="River" w:date="2020-09-09T12:15:38Z">
    <w:p w14:paraId="11120015">
      <w:pPr>
        <w:pStyle w:val="Default"/>
        <w:bidi w:val="0"/>
      </w:pPr>
    </w:p>
    <w:p w14:paraId="11120016">
      <w:pPr>
        <w:pStyle w:val="Default"/>
        <w:bidi w:val="0"/>
      </w:pPr>
      <w:r>
        <w:rPr>
          <w:rFonts w:cs="Arial Unicode MS" w:eastAsia="Arial Unicode MS"/>
          <w:rtl w:val="0"/>
        </w:rPr>
        <w:t>I think you are right, this would not be easy to compile for this assignment.</w:t>
      </w:r>
    </w:p>
    <w:p w14:paraId="11120017">
      <w:pPr>
        <w:pStyle w:val="Default"/>
        <w:bidi w:val="0"/>
      </w:pPr>
    </w:p>
    <w:p w14:paraId="11120018">
      <w:pPr>
        <w:pStyle w:val="Default"/>
        <w:bidi w:val="0"/>
      </w:pPr>
      <w:r>
        <w:rPr>
          <w:rFonts w:cs="Arial Unicode MS" w:eastAsia="Arial Unicode MS"/>
          <w:rtl w:val="0"/>
        </w:rPr>
        <w:t>Maybe you could change this to say something like:</w:t>
      </w:r>
    </w:p>
    <w:p w14:paraId="11120019">
      <w:pPr>
        <w:pStyle w:val="Default"/>
        <w:bidi w:val="0"/>
      </w:pPr>
    </w:p>
    <w:p w14:paraId="1112001A">
      <w:pPr>
        <w:pStyle w:val="Default"/>
        <w:bidi w:val="0"/>
      </w:pPr>
      <w:r>
        <w:rPr>
          <w:rFonts w:cs="Arial Unicode MS" w:eastAsia="Arial Unicode MS" w:hint="default"/>
          <w:rtl w:val="0"/>
        </w:rPr>
        <w:t>“</w:t>
      </w:r>
      <w:r>
        <w:rPr>
          <w:rFonts w:cs="Arial Unicode MS" w:eastAsia="Arial Unicode MS"/>
          <w:rtl w:val="0"/>
        </w:rPr>
        <w:t>To influence others to make similar complaints to the company</w:t>
      </w:r>
      <w:r>
        <w:rPr>
          <w:rFonts w:cs="Arial Unicode MS" w:eastAsia="Arial Unicode MS" w:hint="default"/>
          <w:rtl w:val="0"/>
        </w:rPr>
        <w:t>…</w:t>
      </w:r>
      <w:r>
        <w:rPr>
          <w:rFonts w:cs="Arial Unicode MS" w:eastAsia="Arial Unicode MS"/>
          <w:rtl w:val="0"/>
        </w:rPr>
        <w:t>. Filling their inbox with</w:t>
      </w:r>
      <w:r>
        <w:rPr>
          <w:rFonts w:cs="Arial Unicode MS" w:eastAsia="Arial Unicode MS" w:hint="default"/>
          <w:rtl w:val="0"/>
        </w:rPr>
        <w:t>…</w:t>
      </w:r>
      <w:r>
        <w:rPr>
          <w:rFonts w:cs="Arial Unicode MS" w:eastAsia="Arial Unicode MS"/>
          <w:rtl w:val="0"/>
        </w:rPr>
        <w:t>. etc</w:t>
      </w:r>
      <w:r>
        <w:rPr>
          <w:rFonts w:cs="Arial Unicode MS" w:eastAsia="Arial Unicode MS" w:hint="default"/>
          <w:rtl w:val="0"/>
        </w:rPr>
        <w:t>”</w:t>
      </w:r>
    </w:p>
    <w:p w14:paraId="1112001B">
      <w:pPr>
        <w:pStyle w:val="Default"/>
        <w:bidi w:val="0"/>
      </w:pPr>
    </w:p>
    <w:p w14:paraId="1112001C">
      <w:pPr>
        <w:pStyle w:val="Default"/>
        <w:bidi w:val="0"/>
      </w:pPr>
      <w:r>
        <w:rPr>
          <w:rFonts w:cs="Arial Unicode MS" w:eastAsia="Arial Unicode MS"/>
          <w:rtl w:val="0"/>
        </w:rPr>
        <w:t>Although this thought of mine, right here, doesn</w:t>
      </w:r>
      <w:r>
        <w:rPr>
          <w:rFonts w:cs="Arial Unicode MS" w:eastAsia="Arial Unicode MS" w:hint="default"/>
          <w:rtl w:val="0"/>
        </w:rPr>
        <w:t>’</w:t>
      </w:r>
      <w:r>
        <w:rPr>
          <w:rFonts w:cs="Arial Unicode MS" w:eastAsia="Arial Unicode MS"/>
          <w:rtl w:val="0"/>
        </w:rPr>
        <w:t>t really fall under the scope of the assignment. Just a thought.</w:t>
      </w:r>
    </w:p>
  </w:comment>
  <w:comment w:id="85" w:author="River" w:date="2020-09-09T12:19:30Z">
    <w:p w14:paraId="1112001D">
      <w:pPr>
        <w:pStyle w:val="Default"/>
        <w:bidi w:val="0"/>
      </w:pPr>
    </w:p>
    <w:p w14:paraId="1112001E">
      <w:pPr>
        <w:pStyle w:val="Default"/>
        <w:bidi w:val="0"/>
      </w:pPr>
      <w:r>
        <w:rPr>
          <w:rFonts w:cs="Arial Unicode MS" w:eastAsia="Arial Unicode MS" w:hint="default"/>
          <w:rtl w:val="0"/>
        </w:rPr>
        <w:t>“</w:t>
      </w:r>
      <w:r>
        <w:rPr>
          <w:rFonts w:cs="Arial Unicode MS" w:eastAsia="Arial Unicode MS"/>
          <w:rtl w:val="0"/>
        </w:rPr>
        <w:t>We are receiving</w:t>
      </w:r>
      <w:r>
        <w:rPr>
          <w:rFonts w:cs="Arial Unicode MS" w:eastAsia="Arial Unicode MS" w:hint="default"/>
          <w:rtl w:val="0"/>
        </w:rPr>
        <w:t xml:space="preserve">” </w:t>
      </w:r>
      <w:r>
        <w:rPr>
          <w:rFonts w:cs="Arial Unicode MS" w:eastAsia="Arial Unicode MS"/>
          <w:rtl w:val="0"/>
        </w:rPr>
        <w:t xml:space="preserve">-&gt; to </w:t>
      </w:r>
      <w:r>
        <w:rPr>
          <w:rFonts w:cs="Arial Unicode MS" w:eastAsia="Arial Unicode MS" w:hint="default"/>
          <w:rtl w:val="0"/>
        </w:rPr>
        <w:t>“</w:t>
      </w:r>
      <w:r>
        <w:rPr>
          <w:rFonts w:cs="Arial Unicode MS" w:eastAsia="Arial Unicode MS"/>
          <w:rtl w:val="0"/>
        </w:rPr>
        <w:t>incoming signals</w:t>
      </w:r>
      <w:r>
        <w:rPr>
          <w:rFonts w:cs="Arial Unicode MS" w:eastAsia="Arial Unicode MS" w:hint="default"/>
          <w:rtl w:val="0"/>
        </w:rPr>
        <w:t>”</w:t>
      </w:r>
    </w:p>
  </w:comment>
  <w:comment w:id="89" w:author="River" w:date="2020-09-09T12:21:02Z">
    <w:p w14:paraId="1112001F">
      <w:pPr>
        <w:pStyle w:val="Default"/>
        <w:bidi w:val="0"/>
      </w:pPr>
    </w:p>
    <w:p w14:paraId="11120020">
      <w:pPr>
        <w:pStyle w:val="Default"/>
        <w:bidi w:val="0"/>
      </w:pPr>
      <w:r>
        <w:rPr>
          <w:rFonts w:cs="Arial Unicode MS" w:eastAsia="Arial Unicode MS"/>
          <w:rtl w:val="0"/>
        </w:rPr>
        <w:t xml:space="preserve">I understand what you are saying, but it is a bit wordy. Maybe something like this would flow better: </w:t>
      </w:r>
    </w:p>
    <w:p w14:paraId="11120021">
      <w:pPr>
        <w:pStyle w:val="Default"/>
        <w:bidi w:val="0"/>
      </w:pPr>
    </w:p>
    <w:p w14:paraId="11120022">
      <w:pPr>
        <w:pStyle w:val="Default"/>
        <w:bidi w:val="0"/>
      </w:pPr>
      <w:r>
        <w:rPr>
          <w:rFonts w:cs="Arial Unicode MS" w:eastAsia="Arial Unicode MS" w:hint="default"/>
          <w:rtl w:val="0"/>
        </w:rPr>
        <w:t>“</w:t>
      </w:r>
      <w:r>
        <w:rPr>
          <w:rFonts w:cs="Arial Unicode MS" w:eastAsia="Arial Unicode MS"/>
          <w:rtl w:val="0"/>
        </w:rPr>
        <w:t>Since AT&amp;T is a multi-national cooperation, it is possible that my request will only reach the top of my locally own franchise, where they do not have the power to make such changes/improvements</w:t>
      </w:r>
      <w:r>
        <w:rPr>
          <w:rFonts w:cs="Arial Unicode MS" w:eastAsia="Arial Unicode MS" w:hint="default"/>
          <w:rtl w:val="0"/>
        </w:rPr>
        <w:t>…</w:t>
      </w:r>
      <w:r>
        <w:rPr>
          <w:rFonts w:cs="Arial Unicode MS" w:eastAsia="Arial Unicode MS"/>
          <w:rtl w:val="0"/>
        </w:rPr>
        <w:t>.</w:t>
      </w:r>
      <w:r>
        <w:rPr>
          <w:rFonts w:cs="Arial Unicode MS" w:eastAsia="Arial Unicode MS" w:hint="default"/>
          <w:rtl w:val="0"/>
        </w:rPr>
        <w:t>”</w:t>
      </w:r>
    </w:p>
  </w:comment>
  <w:comment w:id="90" w:author="River" w:date="2020-09-09T12:25:57Z">
    <w:p w14:paraId="11120023">
      <w:pPr>
        <w:pStyle w:val="Default"/>
        <w:bidi w:val="0"/>
      </w:pPr>
    </w:p>
    <w:p w14:paraId="11120024">
      <w:pPr>
        <w:pStyle w:val="Default"/>
        <w:bidi w:val="0"/>
      </w:pPr>
      <w:r>
        <w:rPr>
          <w:rFonts w:cs="Arial Unicode MS" w:eastAsia="Arial Unicode MS"/>
          <w:rtl w:val="0"/>
        </w:rPr>
        <w:t>Have you thought about addressing members of the cooperate office? Just by-passing the local office and going straight to the top?</w:t>
      </w:r>
    </w:p>
  </w:comment>
  <w:comment w:id="104" w:author="River" w:date="2020-09-09T12:30:09Z">
    <w:p w14:paraId="11120025">
      <w:pPr>
        <w:pStyle w:val="Default"/>
        <w:bidi w:val="0"/>
      </w:pPr>
    </w:p>
    <w:p w14:paraId="11120026">
      <w:pPr>
        <w:pStyle w:val="Default"/>
        <w:bidi w:val="0"/>
      </w:pPr>
      <w:r>
        <w:rPr>
          <w:rFonts w:cs="Arial Unicode MS" w:eastAsia="Arial Unicode MS"/>
          <w:rtl w:val="0"/>
        </w:rPr>
        <w:t xml:space="preserve">I mentioned this on you letter, have you thought about giving them an old tumatum? </w:t>
      </w:r>
    </w:p>
    <w:p w14:paraId="11120027">
      <w:pPr>
        <w:pStyle w:val="Default"/>
        <w:bidi w:val="0"/>
      </w:pPr>
    </w:p>
    <w:p w14:paraId="11120028">
      <w:pPr>
        <w:pStyle w:val="Default"/>
        <w:bidi w:val="0"/>
      </w:pPr>
      <w:r>
        <w:rPr>
          <w:rFonts w:cs="Arial Unicode MS" w:eastAsia="Arial Unicode MS"/>
          <w:rtl w:val="0"/>
        </w:rPr>
        <w:t>Don</w:t>
      </w:r>
      <w:r>
        <w:rPr>
          <w:rFonts w:cs="Arial Unicode MS" w:eastAsia="Arial Unicode MS" w:hint="default"/>
          <w:rtl w:val="0"/>
        </w:rPr>
        <w:t>’</w:t>
      </w:r>
      <w:r>
        <w:rPr>
          <w:rFonts w:cs="Arial Unicode MS" w:eastAsia="Arial Unicode MS"/>
          <w:rtl w:val="0"/>
        </w:rPr>
        <w:t>t make any statement that may come off as threatening</w:t>
      </w:r>
      <w:r>
        <w:rPr>
          <w:rFonts w:cs="Arial Unicode MS" w:eastAsia="Arial Unicode MS" w:hint="default"/>
          <w:rtl w:val="0"/>
        </w:rPr>
        <w:t xml:space="preserve">… </w:t>
      </w:r>
      <w:r>
        <w:rPr>
          <w:rFonts w:cs="Arial Unicode MS" w:eastAsia="Arial Unicode MS"/>
          <w:rtl w:val="0"/>
        </w:rPr>
        <w:t>but it could be useful as to nudge that with a subtle realization</w:t>
      </w:r>
      <w:r>
        <w:rPr>
          <w:rFonts w:cs="Arial Unicode MS" w:eastAsia="Arial Unicode MS" w:hint="default"/>
          <w:rtl w:val="0"/>
        </w:rPr>
        <w:t>…</w:t>
      </w:r>
      <w:r>
        <w:rPr>
          <w:rFonts w:cs="Arial Unicode MS" w:eastAsia="Arial Unicode MS"/>
          <w:rtl w:val="0"/>
        </w:rPr>
        <w:t xml:space="preserve">. something like </w:t>
      </w:r>
      <w:r>
        <w:rPr>
          <w:rFonts w:cs="Arial Unicode MS" w:eastAsia="Arial Unicode MS" w:hint="default"/>
          <w:rtl w:val="0"/>
        </w:rPr>
        <w:t>“</w:t>
      </w:r>
      <w:r>
        <w:rPr>
          <w:rFonts w:cs="Arial Unicode MS" w:eastAsia="Arial Unicode MS"/>
          <w:rtl w:val="0"/>
        </w:rPr>
        <w:t>I never planned on changing providers, but based on</w:t>
      </w:r>
      <w:r>
        <w:rPr>
          <w:rFonts w:cs="Arial Unicode MS" w:eastAsia="Arial Unicode MS" w:hint="default"/>
          <w:rtl w:val="0"/>
        </w:rPr>
        <w:t>…</w:t>
      </w:r>
      <w:r>
        <w:rPr>
          <w:rFonts w:cs="Arial Unicode MS" w:eastAsia="Arial Unicode MS"/>
          <w:rtl w:val="0"/>
        </w:rPr>
        <w:t>.. I am reconsidering</w:t>
      </w:r>
      <w:r>
        <w:rPr>
          <w:rFonts w:cs="Arial Unicode MS" w:eastAsia="Arial Unicode MS" w:hint="default"/>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