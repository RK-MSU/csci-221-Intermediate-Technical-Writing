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E6D29" w14:textId="77777777" w:rsidR="0079486D" w:rsidRPr="0079486D" w:rsidRDefault="0079486D" w:rsidP="0079486D">
      <w:pPr>
        <w:spacing w:after="0" w:line="240" w:lineRule="auto"/>
        <w:rPr>
          <w:noProof/>
          <w:sz w:val="24"/>
          <w:szCs w:val="24"/>
        </w:rPr>
      </w:pPr>
      <w:bookmarkStart w:id="0" w:name="_GoBack"/>
      <w:bookmarkEnd w:id="0"/>
      <w:r w:rsidRPr="0079486D">
        <w:rPr>
          <w:b/>
          <w:noProof/>
          <w:sz w:val="24"/>
          <w:szCs w:val="24"/>
        </w:rPr>
        <w:t>From</w:t>
      </w:r>
      <w:r w:rsidRPr="0079486D">
        <w:rPr>
          <w:noProof/>
          <w:sz w:val="24"/>
          <w:szCs w:val="24"/>
        </w:rPr>
        <w:t>: Dr. Waded Cruzado, MSU President</w:t>
      </w:r>
    </w:p>
    <w:p w14:paraId="37DE8D65" w14:textId="77777777" w:rsidR="0079486D" w:rsidRPr="0079486D" w:rsidRDefault="0079486D" w:rsidP="0079486D">
      <w:pPr>
        <w:spacing w:after="0" w:line="240" w:lineRule="auto"/>
        <w:rPr>
          <w:noProof/>
          <w:sz w:val="24"/>
          <w:szCs w:val="24"/>
        </w:rPr>
      </w:pPr>
      <w:r w:rsidRPr="0079486D">
        <w:rPr>
          <w:b/>
          <w:noProof/>
          <w:sz w:val="24"/>
          <w:szCs w:val="24"/>
        </w:rPr>
        <w:t>To</w:t>
      </w:r>
      <w:r w:rsidRPr="0079486D">
        <w:rPr>
          <w:noProof/>
          <w:sz w:val="24"/>
          <w:szCs w:val="24"/>
        </w:rPr>
        <w:t>: MSU Students</w:t>
      </w:r>
    </w:p>
    <w:p w14:paraId="6FE32AD0" w14:textId="77777777" w:rsidR="0079486D" w:rsidRPr="0079486D" w:rsidRDefault="0079486D" w:rsidP="0079486D">
      <w:pPr>
        <w:spacing w:after="0" w:line="240" w:lineRule="auto"/>
        <w:rPr>
          <w:noProof/>
          <w:sz w:val="24"/>
          <w:szCs w:val="24"/>
        </w:rPr>
      </w:pPr>
      <w:r w:rsidRPr="0079486D">
        <w:rPr>
          <w:b/>
          <w:noProof/>
          <w:sz w:val="24"/>
          <w:szCs w:val="24"/>
        </w:rPr>
        <w:t>Subject</w:t>
      </w:r>
      <w:r w:rsidRPr="0079486D">
        <w:rPr>
          <w:noProof/>
          <w:sz w:val="24"/>
          <w:szCs w:val="24"/>
        </w:rPr>
        <w:t xml:space="preserve">: </w:t>
      </w:r>
      <w:r w:rsidR="008152F3">
        <w:rPr>
          <w:noProof/>
          <w:sz w:val="24"/>
          <w:szCs w:val="24"/>
        </w:rPr>
        <w:t>Sustainability</w:t>
      </w:r>
    </w:p>
    <w:p w14:paraId="78EE6692" w14:textId="77777777" w:rsidR="0054671E" w:rsidRDefault="00500C6A" w:rsidP="00500C6A">
      <w:pPr>
        <w:spacing w:after="0" w:line="240" w:lineRule="auto"/>
        <w:rPr>
          <w:noProof/>
          <w:sz w:val="24"/>
          <w:szCs w:val="24"/>
        </w:rPr>
      </w:pPr>
      <w:r w:rsidRPr="0079486D">
        <w:rPr>
          <w:noProof/>
          <w:sz w:val="24"/>
          <w:szCs w:val="24"/>
        </w:rPr>
        <w:drawing>
          <wp:anchor distT="0" distB="0" distL="114300" distR="114300" simplePos="0" relativeHeight="251658240" behindDoc="0" locked="0" layoutInCell="1" allowOverlap="1" wp14:anchorId="325D55F9" wp14:editId="41B80082">
            <wp:simplePos x="0" y="0"/>
            <wp:positionH relativeFrom="column">
              <wp:posOffset>883920</wp:posOffset>
            </wp:positionH>
            <wp:positionV relativeFrom="paragraph">
              <wp:posOffset>333375</wp:posOffset>
            </wp:positionV>
            <wp:extent cx="4450080" cy="741045"/>
            <wp:effectExtent l="0" t="0" r="7620" b="1905"/>
            <wp:wrapTopAndBottom/>
            <wp:docPr id="2" name="Picture 2" descr="/Users/westonneubauer/Library/Containers/com.apple.mail/Data/Library/Mail Downloads/ED8FE23C-122F-4885-93D6-2B19991287F1/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estonneubauer/Library/Containers/com.apple.mail/Data/Library/Mail Downloads/ED8FE23C-122F-4885-93D6-2B19991287F1/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486D" w:rsidRPr="0079486D">
        <w:rPr>
          <w:b/>
          <w:noProof/>
          <w:sz w:val="24"/>
          <w:szCs w:val="24"/>
        </w:rPr>
        <w:t>Date</w:t>
      </w:r>
      <w:r w:rsidR="0079486D" w:rsidRPr="0079486D">
        <w:rPr>
          <w:noProof/>
          <w:sz w:val="24"/>
          <w:szCs w:val="24"/>
        </w:rPr>
        <w:t>: February 3</w:t>
      </w:r>
      <w:del w:id="1" w:author="Brooke Carnwath" w:date="2019-02-11T15:26:00Z">
        <w:r w:rsidR="0079486D" w:rsidRPr="0079486D" w:rsidDel="00620963">
          <w:rPr>
            <w:noProof/>
            <w:sz w:val="24"/>
            <w:szCs w:val="24"/>
            <w:vertAlign w:val="superscript"/>
          </w:rPr>
          <w:delText>rd</w:delText>
        </w:r>
      </w:del>
      <w:r w:rsidR="0079486D" w:rsidRPr="0079486D">
        <w:rPr>
          <w:noProof/>
          <w:sz w:val="24"/>
          <w:szCs w:val="24"/>
        </w:rPr>
        <w:t>, 2019</w:t>
      </w:r>
    </w:p>
    <w:p w14:paraId="6CE1D65D" w14:textId="77777777" w:rsidR="00500C6A" w:rsidRPr="0079486D" w:rsidRDefault="00500C6A" w:rsidP="00500C6A">
      <w:pPr>
        <w:spacing w:after="0" w:line="240" w:lineRule="auto"/>
        <w:rPr>
          <w:noProof/>
          <w:sz w:val="24"/>
          <w:szCs w:val="24"/>
        </w:rPr>
      </w:pPr>
    </w:p>
    <w:p w14:paraId="2EE99A35" w14:textId="77777777" w:rsidR="0079486D" w:rsidRDefault="0079486D" w:rsidP="0079486D">
      <w:pPr>
        <w:tabs>
          <w:tab w:val="left" w:pos="1632"/>
        </w:tabs>
        <w:spacing w:after="0"/>
        <w:rPr>
          <w:sz w:val="24"/>
          <w:szCs w:val="24"/>
        </w:rPr>
      </w:pPr>
      <w:r w:rsidRPr="0079486D">
        <w:rPr>
          <w:sz w:val="24"/>
          <w:szCs w:val="24"/>
        </w:rPr>
        <w:t>Dear Montana State University students,</w:t>
      </w:r>
    </w:p>
    <w:p w14:paraId="52CDB6CC" w14:textId="77777777" w:rsidR="0079486D" w:rsidRDefault="0079486D" w:rsidP="0079486D">
      <w:pPr>
        <w:tabs>
          <w:tab w:val="left" w:pos="1632"/>
        </w:tabs>
        <w:spacing w:after="0"/>
        <w:rPr>
          <w:sz w:val="24"/>
          <w:szCs w:val="24"/>
        </w:rPr>
      </w:pPr>
    </w:p>
    <w:p w14:paraId="38EA9E41" w14:textId="77777777" w:rsidR="0079486D" w:rsidRDefault="00C54312" w:rsidP="0079486D">
      <w:pPr>
        <w:tabs>
          <w:tab w:val="left" w:pos="1632"/>
        </w:tabs>
        <w:spacing w:after="0"/>
        <w:rPr>
          <w:sz w:val="24"/>
          <w:szCs w:val="24"/>
        </w:rPr>
      </w:pPr>
      <w:commentRangeStart w:id="2"/>
      <w:r>
        <w:rPr>
          <w:sz w:val="24"/>
          <w:szCs w:val="24"/>
        </w:rPr>
        <w:t>I have</w:t>
      </w:r>
      <w:commentRangeEnd w:id="2"/>
      <w:r w:rsidR="00620963">
        <w:rPr>
          <w:rStyle w:val="CommentReference"/>
        </w:rPr>
        <w:commentReference w:id="2"/>
      </w:r>
      <w:r>
        <w:rPr>
          <w:sz w:val="24"/>
          <w:szCs w:val="24"/>
        </w:rPr>
        <w:t xml:space="preserve"> a</w:t>
      </w:r>
      <w:r w:rsidR="008152F3">
        <w:rPr>
          <w:sz w:val="24"/>
          <w:szCs w:val="24"/>
        </w:rPr>
        <w:t xml:space="preserve">n amazing opportunity for those of you who live in our Residence halls! </w:t>
      </w:r>
      <w:del w:id="3" w:author="Brooke Carnwath" w:date="2019-02-11T15:26:00Z">
        <w:r w:rsidR="008152F3" w:rsidDel="00620963">
          <w:rPr>
            <w:sz w:val="24"/>
            <w:szCs w:val="24"/>
          </w:rPr>
          <w:delText>We a</w:delText>
        </w:r>
      </w:del>
      <w:ins w:id="4" w:author="Brooke Carnwath" w:date="2019-02-11T15:26:00Z">
        <w:r w:rsidR="00620963">
          <w:rPr>
            <w:sz w:val="24"/>
            <w:szCs w:val="24"/>
          </w:rPr>
          <w:t>A</w:t>
        </w:r>
      </w:ins>
      <w:r w:rsidR="008152F3">
        <w:rPr>
          <w:sz w:val="24"/>
          <w:szCs w:val="24"/>
        </w:rPr>
        <w:t>s a campus and a community</w:t>
      </w:r>
      <w:ins w:id="5" w:author="Brooke Carnwath" w:date="2019-02-11T15:26:00Z">
        <w:r w:rsidR="00620963">
          <w:rPr>
            <w:sz w:val="24"/>
            <w:szCs w:val="24"/>
          </w:rPr>
          <w:t>, we</w:t>
        </w:r>
      </w:ins>
      <w:r w:rsidR="008152F3">
        <w:rPr>
          <w:sz w:val="24"/>
          <w:szCs w:val="24"/>
        </w:rPr>
        <w:t xml:space="preserve"> have the chance to help create a more sustainable </w:t>
      </w:r>
      <w:commentRangeStart w:id="6"/>
      <w:r w:rsidR="008152F3">
        <w:rPr>
          <w:sz w:val="24"/>
          <w:szCs w:val="24"/>
        </w:rPr>
        <w:t>environment</w:t>
      </w:r>
      <w:commentRangeEnd w:id="6"/>
      <w:r w:rsidR="00620963">
        <w:rPr>
          <w:rStyle w:val="CommentReference"/>
        </w:rPr>
        <w:commentReference w:id="6"/>
      </w:r>
      <w:r w:rsidR="008152F3">
        <w:rPr>
          <w:sz w:val="24"/>
          <w:szCs w:val="24"/>
        </w:rPr>
        <w:t>.</w:t>
      </w:r>
    </w:p>
    <w:p w14:paraId="1BC5FDE8" w14:textId="77777777" w:rsidR="008152F3" w:rsidRDefault="008152F3" w:rsidP="0079486D">
      <w:pPr>
        <w:tabs>
          <w:tab w:val="left" w:pos="1632"/>
        </w:tabs>
        <w:spacing w:after="0"/>
        <w:rPr>
          <w:sz w:val="24"/>
          <w:szCs w:val="24"/>
        </w:rPr>
      </w:pPr>
    </w:p>
    <w:p w14:paraId="15AA5C0A" w14:textId="77777777" w:rsidR="008152F3" w:rsidRDefault="008152F3" w:rsidP="0079486D">
      <w:pPr>
        <w:tabs>
          <w:tab w:val="left" w:pos="1632"/>
        </w:tabs>
        <w:spacing w:after="0"/>
        <w:rPr>
          <w:sz w:val="24"/>
          <w:szCs w:val="24"/>
        </w:rPr>
      </w:pPr>
      <w:r>
        <w:rPr>
          <w:sz w:val="24"/>
          <w:szCs w:val="24"/>
        </w:rPr>
        <w:t xml:space="preserve">Right now, we are in a position to improve our own habits and spread awareness to others about sustainability on our campus and in our community. </w:t>
      </w:r>
      <w:r w:rsidR="00856B7E">
        <w:rPr>
          <w:sz w:val="24"/>
          <w:szCs w:val="24"/>
        </w:rPr>
        <w:t>There are many ways that we can</w:t>
      </w:r>
      <w:r w:rsidR="00CD29A7">
        <w:rPr>
          <w:sz w:val="24"/>
          <w:szCs w:val="24"/>
        </w:rPr>
        <w:t xml:space="preserve"> improve our sustainability as individuals on a day</w:t>
      </w:r>
      <w:ins w:id="7" w:author="Brooke Carnwath" w:date="2019-02-11T15:27:00Z">
        <w:r w:rsidR="00620963">
          <w:rPr>
            <w:sz w:val="24"/>
            <w:szCs w:val="24"/>
          </w:rPr>
          <w:t>-</w:t>
        </w:r>
      </w:ins>
      <w:del w:id="8" w:author="Brooke Carnwath" w:date="2019-02-11T15:27:00Z">
        <w:r w:rsidR="00CD29A7" w:rsidDel="00620963">
          <w:rPr>
            <w:sz w:val="24"/>
            <w:szCs w:val="24"/>
          </w:rPr>
          <w:delText xml:space="preserve"> </w:delText>
        </w:r>
      </w:del>
      <w:r w:rsidR="00CD29A7">
        <w:rPr>
          <w:sz w:val="24"/>
          <w:szCs w:val="24"/>
        </w:rPr>
        <w:t>to</w:t>
      </w:r>
      <w:ins w:id="9" w:author="Brooke Carnwath" w:date="2019-02-11T15:27:00Z">
        <w:r w:rsidR="00620963">
          <w:rPr>
            <w:sz w:val="24"/>
            <w:szCs w:val="24"/>
          </w:rPr>
          <w:t>-</w:t>
        </w:r>
      </w:ins>
      <w:del w:id="10" w:author="Brooke Carnwath" w:date="2019-02-11T15:27:00Z">
        <w:r w:rsidR="00CD29A7" w:rsidDel="00620963">
          <w:rPr>
            <w:sz w:val="24"/>
            <w:szCs w:val="24"/>
          </w:rPr>
          <w:delText xml:space="preserve"> </w:delText>
        </w:r>
      </w:del>
      <w:r w:rsidR="00CD29A7">
        <w:rPr>
          <w:sz w:val="24"/>
          <w:szCs w:val="24"/>
        </w:rPr>
        <w:t>day basis.</w:t>
      </w:r>
    </w:p>
    <w:p w14:paraId="4399AC4C" w14:textId="77777777" w:rsidR="00CD29A7" w:rsidRDefault="00CD29A7" w:rsidP="0079486D">
      <w:pPr>
        <w:tabs>
          <w:tab w:val="left" w:pos="1632"/>
        </w:tabs>
        <w:spacing w:after="0"/>
        <w:rPr>
          <w:sz w:val="24"/>
          <w:szCs w:val="24"/>
        </w:rPr>
      </w:pPr>
    </w:p>
    <w:p w14:paraId="7973B014" w14:textId="77777777" w:rsidR="00CD29A7" w:rsidRDefault="00CD29A7" w:rsidP="0079486D">
      <w:pPr>
        <w:tabs>
          <w:tab w:val="left" w:pos="1632"/>
        </w:tabs>
        <w:spacing w:after="0"/>
        <w:rPr>
          <w:sz w:val="24"/>
          <w:szCs w:val="24"/>
        </w:rPr>
      </w:pPr>
      <w:r>
        <w:rPr>
          <w:sz w:val="24"/>
          <w:szCs w:val="24"/>
        </w:rPr>
        <w:t>Here are a few to get you started!</w:t>
      </w:r>
    </w:p>
    <w:p w14:paraId="6636F29D" w14:textId="77777777" w:rsidR="00CD29A7" w:rsidRDefault="00CD29A7" w:rsidP="00CD29A7">
      <w:pPr>
        <w:pStyle w:val="ListParagraph"/>
        <w:numPr>
          <w:ilvl w:val="0"/>
          <w:numId w:val="1"/>
        </w:numPr>
        <w:tabs>
          <w:tab w:val="left" w:pos="1632"/>
        </w:tabs>
        <w:spacing w:after="0"/>
        <w:rPr>
          <w:sz w:val="24"/>
          <w:szCs w:val="24"/>
        </w:rPr>
      </w:pPr>
      <w:r>
        <w:rPr>
          <w:sz w:val="24"/>
          <w:szCs w:val="24"/>
        </w:rPr>
        <w:t>Ride your bike or borrow a friend’s</w:t>
      </w:r>
    </w:p>
    <w:p w14:paraId="65065AE8" w14:textId="77777777" w:rsidR="00CD29A7" w:rsidRDefault="00CD29A7" w:rsidP="00CD29A7">
      <w:pPr>
        <w:pStyle w:val="ListParagraph"/>
        <w:numPr>
          <w:ilvl w:val="0"/>
          <w:numId w:val="1"/>
        </w:numPr>
        <w:tabs>
          <w:tab w:val="left" w:pos="1632"/>
        </w:tabs>
        <w:spacing w:after="0"/>
        <w:rPr>
          <w:sz w:val="24"/>
          <w:szCs w:val="24"/>
        </w:rPr>
      </w:pPr>
      <w:r>
        <w:rPr>
          <w:sz w:val="24"/>
          <w:szCs w:val="24"/>
        </w:rPr>
        <w:t>Buy reusable water bottles</w:t>
      </w:r>
      <w:r w:rsidR="0046146F">
        <w:rPr>
          <w:sz w:val="24"/>
          <w:szCs w:val="24"/>
        </w:rPr>
        <w:t>,</w:t>
      </w:r>
      <w:r>
        <w:rPr>
          <w:sz w:val="24"/>
          <w:szCs w:val="24"/>
        </w:rPr>
        <w:t xml:space="preserve"> </w:t>
      </w:r>
      <w:r w:rsidR="0046146F">
        <w:rPr>
          <w:sz w:val="24"/>
          <w:szCs w:val="24"/>
        </w:rPr>
        <w:t>coffee mugs, and grocery bags</w:t>
      </w:r>
    </w:p>
    <w:p w14:paraId="3FDA695F" w14:textId="77777777" w:rsidR="0046146F" w:rsidRDefault="0046146F" w:rsidP="00CD29A7">
      <w:pPr>
        <w:pStyle w:val="ListParagraph"/>
        <w:numPr>
          <w:ilvl w:val="0"/>
          <w:numId w:val="1"/>
        </w:numPr>
        <w:tabs>
          <w:tab w:val="left" w:pos="1632"/>
        </w:tabs>
        <w:spacing w:after="0"/>
        <w:rPr>
          <w:sz w:val="24"/>
          <w:szCs w:val="24"/>
        </w:rPr>
      </w:pPr>
      <w:r>
        <w:rPr>
          <w:sz w:val="24"/>
          <w:szCs w:val="24"/>
        </w:rPr>
        <w:t>Reduce water usage</w:t>
      </w:r>
    </w:p>
    <w:p w14:paraId="39093B5A" w14:textId="77777777" w:rsidR="0046146F" w:rsidRDefault="0046146F" w:rsidP="0046146F">
      <w:pPr>
        <w:pStyle w:val="ListParagraph"/>
        <w:numPr>
          <w:ilvl w:val="0"/>
          <w:numId w:val="1"/>
        </w:numPr>
        <w:tabs>
          <w:tab w:val="left" w:pos="1632"/>
        </w:tabs>
        <w:spacing w:after="0"/>
        <w:rPr>
          <w:sz w:val="24"/>
          <w:szCs w:val="24"/>
        </w:rPr>
      </w:pPr>
      <w:r>
        <w:rPr>
          <w:sz w:val="24"/>
          <w:szCs w:val="24"/>
        </w:rPr>
        <w:t xml:space="preserve">Unplug outlets that aren’t in </w:t>
      </w:r>
      <w:commentRangeStart w:id="11"/>
      <w:r>
        <w:rPr>
          <w:sz w:val="24"/>
          <w:szCs w:val="24"/>
        </w:rPr>
        <w:t>use</w:t>
      </w:r>
      <w:commentRangeEnd w:id="11"/>
      <w:r w:rsidR="00620963">
        <w:rPr>
          <w:rStyle w:val="CommentReference"/>
        </w:rPr>
        <w:commentReference w:id="11"/>
      </w:r>
      <w:r>
        <w:rPr>
          <w:sz w:val="24"/>
          <w:szCs w:val="24"/>
        </w:rPr>
        <w:t>.</w:t>
      </w:r>
    </w:p>
    <w:p w14:paraId="3236BD5E" w14:textId="77777777" w:rsidR="0046146F" w:rsidRDefault="0046146F" w:rsidP="0046146F">
      <w:pPr>
        <w:tabs>
          <w:tab w:val="left" w:pos="1632"/>
        </w:tabs>
        <w:spacing w:after="0"/>
        <w:rPr>
          <w:sz w:val="24"/>
          <w:szCs w:val="24"/>
        </w:rPr>
      </w:pPr>
    </w:p>
    <w:p w14:paraId="790B9889" w14:textId="77777777" w:rsidR="003258A9" w:rsidRDefault="003258A9" w:rsidP="0046146F">
      <w:pPr>
        <w:tabs>
          <w:tab w:val="left" w:pos="1632"/>
        </w:tabs>
        <w:spacing w:after="0"/>
        <w:rPr>
          <w:ins w:id="12" w:author="Brooke Carnwath" w:date="2019-02-11T15:34:00Z"/>
          <w:sz w:val="24"/>
          <w:szCs w:val="24"/>
        </w:rPr>
      </w:pPr>
      <w:r>
        <w:rPr>
          <w:sz w:val="24"/>
          <w:szCs w:val="24"/>
        </w:rPr>
        <w:t xml:space="preserve">I encourage you </w:t>
      </w:r>
      <w:del w:id="13" w:author="Brooke Carnwath" w:date="2019-02-11T15:33:00Z">
        <w:r w:rsidDel="00620963">
          <w:rPr>
            <w:sz w:val="24"/>
            <w:szCs w:val="24"/>
          </w:rPr>
          <w:delText xml:space="preserve">all </w:delText>
        </w:r>
      </w:del>
      <w:r>
        <w:rPr>
          <w:sz w:val="24"/>
          <w:szCs w:val="24"/>
        </w:rPr>
        <w:t xml:space="preserve">to start incorporating these tips and </w:t>
      </w:r>
      <w:commentRangeStart w:id="14"/>
      <w:r>
        <w:rPr>
          <w:sz w:val="24"/>
          <w:szCs w:val="24"/>
        </w:rPr>
        <w:t xml:space="preserve">others </w:t>
      </w:r>
      <w:commentRangeEnd w:id="14"/>
      <w:r w:rsidR="00620963">
        <w:rPr>
          <w:rStyle w:val="CommentReference"/>
        </w:rPr>
        <w:commentReference w:id="14"/>
      </w:r>
      <w:r>
        <w:rPr>
          <w:sz w:val="24"/>
          <w:szCs w:val="24"/>
        </w:rPr>
        <w:t>into you daily lives. The RAs in every residence hall will keep track of who makes the biggest</w:t>
      </w:r>
      <w:r w:rsidR="00500C6A">
        <w:rPr>
          <w:sz w:val="24"/>
          <w:szCs w:val="24"/>
        </w:rPr>
        <w:t xml:space="preserve"> energy</w:t>
      </w:r>
      <w:r>
        <w:rPr>
          <w:sz w:val="24"/>
          <w:szCs w:val="24"/>
        </w:rPr>
        <w:t xml:space="preserve"> changes in the next </w:t>
      </w:r>
      <w:del w:id="15" w:author="Brooke Carnwath" w:date="2019-02-11T15:33:00Z">
        <w:r w:rsidDel="00620963">
          <w:rPr>
            <w:sz w:val="24"/>
            <w:szCs w:val="24"/>
          </w:rPr>
          <w:delText xml:space="preserve">2 </w:delText>
        </w:r>
      </w:del>
      <w:ins w:id="16" w:author="Brooke Carnwath" w:date="2019-02-11T15:33:00Z">
        <w:r w:rsidR="00620963">
          <w:rPr>
            <w:sz w:val="24"/>
            <w:szCs w:val="24"/>
          </w:rPr>
          <w:t xml:space="preserve">two </w:t>
        </w:r>
      </w:ins>
      <w:r>
        <w:rPr>
          <w:sz w:val="24"/>
          <w:szCs w:val="24"/>
        </w:rPr>
        <w:t xml:space="preserve">weeks. </w:t>
      </w:r>
      <w:r w:rsidRPr="00620963">
        <w:rPr>
          <w:b/>
          <w:sz w:val="24"/>
          <w:szCs w:val="24"/>
          <w:rPrChange w:id="17" w:author="Brooke Carnwath" w:date="2019-02-11T15:28:00Z">
            <w:rPr>
              <w:sz w:val="24"/>
              <w:szCs w:val="24"/>
            </w:rPr>
          </w:rPrChange>
        </w:rPr>
        <w:t xml:space="preserve">At that time, the </w:t>
      </w:r>
      <w:r w:rsidR="00500C6A" w:rsidRPr="00620963">
        <w:rPr>
          <w:b/>
          <w:sz w:val="24"/>
          <w:szCs w:val="24"/>
          <w:rPrChange w:id="18" w:author="Brooke Carnwath" w:date="2019-02-11T15:28:00Z">
            <w:rPr>
              <w:sz w:val="24"/>
              <w:szCs w:val="24"/>
            </w:rPr>
          </w:rPrChange>
        </w:rPr>
        <w:t xml:space="preserve">most improved floor </w:t>
      </w:r>
      <w:r w:rsidRPr="00620963">
        <w:rPr>
          <w:b/>
          <w:sz w:val="24"/>
          <w:szCs w:val="24"/>
          <w:rPrChange w:id="19" w:author="Brooke Carnwath" w:date="2019-02-11T15:28:00Z">
            <w:rPr>
              <w:sz w:val="24"/>
              <w:szCs w:val="24"/>
            </w:rPr>
          </w:rPrChange>
        </w:rPr>
        <w:t xml:space="preserve">will get </w:t>
      </w:r>
      <w:ins w:id="20" w:author="Brooke Carnwath" w:date="2019-02-11T15:28:00Z">
        <w:r w:rsidR="00620963" w:rsidRPr="00620963">
          <w:rPr>
            <w:b/>
            <w:sz w:val="24"/>
            <w:szCs w:val="24"/>
            <w:rPrChange w:id="21" w:author="Brooke Carnwath" w:date="2019-02-11T15:28:00Z">
              <w:rPr>
                <w:sz w:val="24"/>
                <w:szCs w:val="24"/>
              </w:rPr>
            </w:rPrChange>
          </w:rPr>
          <w:t>$</w:t>
        </w:r>
      </w:ins>
      <w:r w:rsidRPr="00620963">
        <w:rPr>
          <w:b/>
          <w:sz w:val="24"/>
          <w:szCs w:val="24"/>
          <w:rPrChange w:id="22" w:author="Brooke Carnwath" w:date="2019-02-11T15:28:00Z">
            <w:rPr>
              <w:sz w:val="24"/>
              <w:szCs w:val="24"/>
            </w:rPr>
          </w:rPrChange>
        </w:rPr>
        <w:t xml:space="preserve">400 </w:t>
      </w:r>
      <w:del w:id="23" w:author="Brooke Carnwath" w:date="2019-02-11T15:28:00Z">
        <w:r w:rsidRPr="00620963" w:rsidDel="00620963">
          <w:rPr>
            <w:b/>
            <w:sz w:val="24"/>
            <w:szCs w:val="24"/>
            <w:rPrChange w:id="24" w:author="Brooke Carnwath" w:date="2019-02-11T15:28:00Z">
              <w:rPr>
                <w:sz w:val="24"/>
                <w:szCs w:val="24"/>
              </w:rPr>
            </w:rPrChange>
          </w:rPr>
          <w:delText xml:space="preserve">dollars </w:delText>
        </w:r>
      </w:del>
      <w:r w:rsidRPr="00620963">
        <w:rPr>
          <w:b/>
          <w:sz w:val="24"/>
          <w:szCs w:val="24"/>
          <w:rPrChange w:id="25" w:author="Brooke Carnwath" w:date="2019-02-11T15:28:00Z">
            <w:rPr>
              <w:sz w:val="24"/>
              <w:szCs w:val="24"/>
            </w:rPr>
          </w:rPrChange>
        </w:rPr>
        <w:t>to put towards a pizza party or something of the sorts.</w:t>
      </w:r>
      <w:r w:rsidR="00500C6A">
        <w:rPr>
          <w:sz w:val="24"/>
          <w:szCs w:val="24"/>
        </w:rPr>
        <w:t xml:space="preserve"> </w:t>
      </w:r>
      <w:commentRangeStart w:id="26"/>
      <w:del w:id="27" w:author="Brooke Carnwath" w:date="2019-02-11T15:33:00Z">
        <w:r w:rsidDel="00620963">
          <w:rPr>
            <w:sz w:val="24"/>
            <w:szCs w:val="24"/>
          </w:rPr>
          <w:delText>In</w:delText>
        </w:r>
        <w:commentRangeEnd w:id="26"/>
        <w:r w:rsidR="00620963" w:rsidDel="00620963">
          <w:rPr>
            <w:rStyle w:val="CommentReference"/>
          </w:rPr>
          <w:commentReference w:id="26"/>
        </w:r>
        <w:r w:rsidDel="00620963">
          <w:rPr>
            <w:sz w:val="24"/>
            <w:szCs w:val="24"/>
          </w:rPr>
          <w:delText xml:space="preserve"> addition</w:delText>
        </w:r>
      </w:del>
      <w:ins w:id="28" w:author="Brooke Carnwath" w:date="2019-02-11T15:33:00Z">
        <w:r w:rsidR="00620963">
          <w:rPr>
            <w:sz w:val="24"/>
            <w:szCs w:val="24"/>
          </w:rPr>
          <w:t>Additionally</w:t>
        </w:r>
      </w:ins>
      <w:r>
        <w:rPr>
          <w:sz w:val="24"/>
          <w:szCs w:val="24"/>
        </w:rPr>
        <w:t xml:space="preserve">, a new program </w:t>
      </w:r>
      <w:del w:id="29" w:author="Brooke Carnwath" w:date="2019-02-11T15:33:00Z">
        <w:r w:rsidDel="00620963">
          <w:rPr>
            <w:sz w:val="24"/>
            <w:szCs w:val="24"/>
          </w:rPr>
          <w:delText xml:space="preserve">has been created that </w:delText>
        </w:r>
      </w:del>
      <w:r>
        <w:rPr>
          <w:sz w:val="24"/>
          <w:szCs w:val="24"/>
        </w:rPr>
        <w:t xml:space="preserve">provides up to </w:t>
      </w:r>
      <w:r w:rsidR="00500C6A">
        <w:rPr>
          <w:sz w:val="24"/>
          <w:szCs w:val="24"/>
        </w:rPr>
        <w:t>two 500-dollar scholarships for students who propose reasonable plans to the college to help with campus sustainability. This can be anything from solar panels to a general plan to encourage students to become sustainable.</w:t>
      </w:r>
      <w:ins w:id="30" w:author="Brooke Carnwath" w:date="2019-02-11T15:34:00Z">
        <w:r w:rsidR="00620963">
          <w:rPr>
            <w:sz w:val="24"/>
            <w:szCs w:val="24"/>
          </w:rPr>
          <w:t xml:space="preserve"> Submit your ideas in writing </w:t>
        </w:r>
        <w:proofErr w:type="gramStart"/>
        <w:r w:rsidR="00620963">
          <w:rPr>
            <w:sz w:val="24"/>
            <w:szCs w:val="24"/>
          </w:rPr>
          <w:t>to</w:t>
        </w:r>
      </w:ins>
      <w:ins w:id="31" w:author="Brooke Carnwath" w:date="2019-02-11T15:35:00Z">
        <w:r w:rsidR="00620963">
          <w:rPr>
            <w:sz w:val="24"/>
            <w:szCs w:val="24"/>
          </w:rPr>
          <w:t xml:space="preserve"> </w:t>
        </w:r>
      </w:ins>
      <w:ins w:id="32" w:author="Brooke Carnwath" w:date="2019-02-11T15:34:00Z">
        <w:r w:rsidR="00620963">
          <w:rPr>
            <w:sz w:val="24"/>
            <w:szCs w:val="24"/>
          </w:rPr>
          <w:t>…..</w:t>
        </w:r>
        <w:proofErr w:type="gramEnd"/>
        <w:r w:rsidR="00620963">
          <w:rPr>
            <w:sz w:val="24"/>
            <w:szCs w:val="24"/>
          </w:rPr>
          <w:t xml:space="preserve"> (</w:t>
        </w:r>
        <w:proofErr w:type="gramStart"/>
        <w:r w:rsidR="00620963">
          <w:rPr>
            <w:sz w:val="24"/>
            <w:szCs w:val="24"/>
          </w:rPr>
          <w:t>be</w:t>
        </w:r>
        <w:proofErr w:type="gramEnd"/>
        <w:r w:rsidR="00620963">
          <w:rPr>
            <w:sz w:val="24"/>
            <w:szCs w:val="24"/>
          </w:rPr>
          <w:t xml:space="preserve"> sure to provide students with action steps to follow through with this great idea).</w:t>
        </w:r>
      </w:ins>
    </w:p>
    <w:p w14:paraId="4CE7B45C" w14:textId="77777777" w:rsidR="00620963" w:rsidRDefault="00620963" w:rsidP="0046146F">
      <w:pPr>
        <w:tabs>
          <w:tab w:val="left" w:pos="1632"/>
        </w:tabs>
        <w:spacing w:after="0"/>
        <w:rPr>
          <w:ins w:id="33" w:author="Brooke Carnwath" w:date="2019-02-11T15:34:00Z"/>
          <w:sz w:val="24"/>
          <w:szCs w:val="24"/>
        </w:rPr>
      </w:pPr>
    </w:p>
    <w:p w14:paraId="6FFEF92C" w14:textId="77777777" w:rsidR="00620963" w:rsidRDefault="00620963" w:rsidP="0046146F">
      <w:pPr>
        <w:tabs>
          <w:tab w:val="left" w:pos="1632"/>
        </w:tabs>
        <w:spacing w:after="0"/>
        <w:rPr>
          <w:sz w:val="24"/>
          <w:szCs w:val="24"/>
        </w:rPr>
      </w:pPr>
      <w:ins w:id="34" w:author="Brooke Carnwath" w:date="2019-02-11T15:34:00Z">
        <w:r>
          <w:rPr>
            <w:sz w:val="24"/>
            <w:szCs w:val="24"/>
          </w:rPr>
          <w:t xml:space="preserve">It might be nice to round out the email with a compelling quote or statistic. Readers usually want a sentence at the end wrapping things up. </w:t>
        </w:r>
      </w:ins>
    </w:p>
    <w:p w14:paraId="23A9FF54" w14:textId="77777777" w:rsidR="00500C6A" w:rsidRDefault="00500C6A" w:rsidP="0046146F">
      <w:pPr>
        <w:tabs>
          <w:tab w:val="left" w:pos="1632"/>
        </w:tabs>
        <w:spacing w:after="0"/>
        <w:rPr>
          <w:sz w:val="24"/>
          <w:szCs w:val="24"/>
        </w:rPr>
      </w:pPr>
    </w:p>
    <w:p w14:paraId="4BB4F42F" w14:textId="77777777" w:rsidR="00500C6A" w:rsidRDefault="00500C6A" w:rsidP="0046146F">
      <w:pPr>
        <w:tabs>
          <w:tab w:val="left" w:pos="1632"/>
        </w:tabs>
        <w:spacing w:after="0"/>
        <w:rPr>
          <w:sz w:val="24"/>
          <w:szCs w:val="24"/>
        </w:rPr>
      </w:pPr>
    </w:p>
    <w:p w14:paraId="78089187" w14:textId="77777777" w:rsidR="00500C6A" w:rsidRDefault="00500C6A" w:rsidP="0046146F">
      <w:pPr>
        <w:tabs>
          <w:tab w:val="left" w:pos="1632"/>
        </w:tabs>
        <w:spacing w:after="0"/>
        <w:rPr>
          <w:sz w:val="24"/>
          <w:szCs w:val="24"/>
        </w:rPr>
      </w:pPr>
      <w:r>
        <w:rPr>
          <w:sz w:val="24"/>
          <w:szCs w:val="24"/>
        </w:rPr>
        <w:t>Sincerely,</w:t>
      </w:r>
    </w:p>
    <w:p w14:paraId="7BC3DBCE" w14:textId="77777777" w:rsidR="00500C6A" w:rsidRDefault="00500C6A" w:rsidP="0046146F">
      <w:pPr>
        <w:tabs>
          <w:tab w:val="left" w:pos="1632"/>
        </w:tabs>
        <w:spacing w:after="0"/>
        <w:rPr>
          <w:sz w:val="24"/>
          <w:szCs w:val="24"/>
        </w:rPr>
      </w:pPr>
    </w:p>
    <w:p w14:paraId="23D4601B" w14:textId="77777777" w:rsidR="00500C6A" w:rsidRDefault="00500C6A" w:rsidP="00500C6A">
      <w:pPr>
        <w:spacing w:after="0"/>
        <w:outlineLvl w:val="0"/>
        <w:rPr>
          <w:rFonts w:ascii="Times New Roman" w:hAnsi="Times New Roman" w:cs="Times New Roman"/>
          <w:sz w:val="24"/>
          <w:szCs w:val="24"/>
        </w:rPr>
      </w:pPr>
      <w:r w:rsidRPr="00F3545A">
        <w:rPr>
          <w:rFonts w:ascii="Times New Roman" w:hAnsi="Times New Roman" w:cs="Times New Roman"/>
          <w:sz w:val="24"/>
          <w:szCs w:val="24"/>
        </w:rPr>
        <w:t>Waded Cruzado</w:t>
      </w:r>
    </w:p>
    <w:p w14:paraId="25779F70" w14:textId="77777777" w:rsidR="00500C6A" w:rsidRDefault="00500C6A" w:rsidP="00500C6A">
      <w:pPr>
        <w:spacing w:after="0"/>
        <w:outlineLvl w:val="0"/>
        <w:rPr>
          <w:rFonts w:ascii="Times New Roman" w:hAnsi="Times New Roman" w:cs="Times New Roman"/>
          <w:sz w:val="24"/>
          <w:szCs w:val="24"/>
        </w:rPr>
      </w:pPr>
      <w:r w:rsidRPr="00F3545A">
        <w:rPr>
          <w:rFonts w:ascii="Times New Roman" w:hAnsi="Times New Roman" w:cs="Times New Roman"/>
          <w:sz w:val="24"/>
          <w:szCs w:val="24"/>
        </w:rPr>
        <w:t>President, Montana State University</w:t>
      </w:r>
    </w:p>
    <w:p w14:paraId="792C44EE" w14:textId="77777777" w:rsidR="00500C6A" w:rsidRPr="00500C6A" w:rsidRDefault="00500C6A" w:rsidP="00500C6A">
      <w:pPr>
        <w:outlineLvl w:val="0"/>
        <w:rPr>
          <w:rFonts w:ascii="Times New Roman" w:hAnsi="Times New Roman" w:cs="Times New Roman"/>
          <w:sz w:val="24"/>
          <w:szCs w:val="24"/>
        </w:rPr>
      </w:pPr>
      <w:r w:rsidRPr="00F3545A">
        <w:rPr>
          <w:rFonts w:ascii="Times New Roman" w:hAnsi="Times New Roman" w:cs="Times New Roman"/>
          <w:color w:val="333333"/>
          <w:sz w:val="24"/>
          <w:szCs w:val="24"/>
          <w:shd w:val="clear" w:color="auto" w:fill="FFFFFF"/>
        </w:rPr>
        <w:lastRenderedPageBreak/>
        <w:t>Tel: (406) 994-2341</w:t>
      </w:r>
      <w:r w:rsidRPr="00F3545A">
        <w:rPr>
          <w:rFonts w:ascii="Times New Roman" w:hAnsi="Times New Roman" w:cs="Times New Roman"/>
          <w:color w:val="333333"/>
          <w:sz w:val="24"/>
          <w:szCs w:val="24"/>
        </w:rPr>
        <w:br/>
      </w:r>
      <w:r w:rsidRPr="00F3545A">
        <w:rPr>
          <w:rFonts w:ascii="Times New Roman" w:hAnsi="Times New Roman" w:cs="Times New Roman"/>
          <w:color w:val="333333"/>
          <w:sz w:val="24"/>
          <w:szCs w:val="24"/>
          <w:shd w:val="clear" w:color="auto" w:fill="FFFFFF"/>
        </w:rPr>
        <w:t>Fax: (406) 994-1893</w:t>
      </w:r>
      <w:r w:rsidRPr="00F3545A">
        <w:rPr>
          <w:rFonts w:ascii="Times New Roman" w:hAnsi="Times New Roman" w:cs="Times New Roman"/>
          <w:color w:val="333333"/>
          <w:sz w:val="24"/>
          <w:szCs w:val="24"/>
        </w:rPr>
        <w:br/>
      </w:r>
      <w:r w:rsidRPr="00F3545A">
        <w:rPr>
          <w:rFonts w:ascii="Times New Roman" w:hAnsi="Times New Roman" w:cs="Times New Roman"/>
          <w:color w:val="333333"/>
          <w:sz w:val="24"/>
          <w:szCs w:val="24"/>
          <w:shd w:val="clear" w:color="auto" w:fill="FFFFFF"/>
        </w:rPr>
        <w:t>211 Montana Hall</w:t>
      </w:r>
    </w:p>
    <w:sectPr w:rsidR="00500C6A" w:rsidRPr="00500C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ooke Carnwath" w:date="2019-02-11T15:35:00Z" w:initials="BC">
    <w:p w14:paraId="4AF846E7" w14:textId="77777777" w:rsidR="00620963" w:rsidRDefault="00620963">
      <w:pPr>
        <w:pStyle w:val="CommentText"/>
      </w:pPr>
      <w:r>
        <w:rPr>
          <w:rStyle w:val="CommentReference"/>
        </w:rPr>
        <w:annotationRef/>
      </w:r>
      <w:r>
        <w:t>Is this the most accurate subject-verb pair here?</w:t>
      </w:r>
    </w:p>
  </w:comment>
  <w:comment w:id="6" w:author="Brooke Carnwath" w:date="2019-02-11T15:38:00Z" w:initials="BC">
    <w:p w14:paraId="31C4F74B" w14:textId="77777777" w:rsidR="00620963" w:rsidRDefault="00620963">
      <w:pPr>
        <w:pStyle w:val="CommentText"/>
      </w:pPr>
      <w:r>
        <w:rPr>
          <w:rStyle w:val="CommentReference"/>
        </w:rPr>
        <w:annotationRef/>
      </w:r>
      <w:r>
        <w:t>I like that you keep this introduction short—readers of email expect short, concise and direct language. Also, you begin with an enticement, which is smart rhetoric. Good job Thomas.</w:t>
      </w:r>
    </w:p>
    <w:p w14:paraId="6C4FB6E2" w14:textId="77777777" w:rsidR="00620963" w:rsidRDefault="00620963">
      <w:pPr>
        <w:pStyle w:val="CommentText"/>
      </w:pPr>
    </w:p>
    <w:p w14:paraId="4927F69C" w14:textId="77777777" w:rsidR="00620963" w:rsidRDefault="00620963">
      <w:pPr>
        <w:pStyle w:val="CommentText"/>
      </w:pPr>
      <w:r>
        <w:t xml:space="preserve">To polish, I would follow up your first sentence with a colon and a concrete statement of that opportunity. </w:t>
      </w:r>
    </w:p>
    <w:p w14:paraId="1D2C97EA" w14:textId="77777777" w:rsidR="00620963" w:rsidRDefault="00620963">
      <w:pPr>
        <w:pStyle w:val="CommentText"/>
      </w:pPr>
    </w:p>
    <w:p w14:paraId="52CCAC4C" w14:textId="77777777" w:rsidR="00620963" w:rsidRDefault="00620963">
      <w:pPr>
        <w:pStyle w:val="CommentText"/>
      </w:pPr>
      <w:r>
        <w:t xml:space="preserve">Then, look for opportunities between these first two paragraphs to omit language that is redundant or too general. Usually, emails start with a general statement that connects with readers but then get to the specific purpose and desired action quickly. Here, you could make one general statement about an opportunity, name that opportunity and then follow that with specific, and language about why conservation is important. Then, this would segue to your list well. </w:t>
      </w:r>
    </w:p>
  </w:comment>
  <w:comment w:id="11" w:author="Brooke Carnwath" w:date="2019-02-11T15:30:00Z" w:initials="BC">
    <w:p w14:paraId="10FAB39B" w14:textId="77777777" w:rsidR="00620963" w:rsidRDefault="00620963">
      <w:pPr>
        <w:pStyle w:val="CommentText"/>
      </w:pPr>
      <w:r>
        <w:rPr>
          <w:rStyle w:val="CommentReference"/>
        </w:rPr>
        <w:annotationRef/>
      </w:r>
      <w:r>
        <w:t>Good job with keeping your language parallel. Now, to polish this language, consider two things:</w:t>
      </w:r>
      <w:r>
        <w:br/>
      </w:r>
    </w:p>
    <w:p w14:paraId="7CC90C89" w14:textId="77777777" w:rsidR="00620963" w:rsidRDefault="00620963">
      <w:pPr>
        <w:pStyle w:val="CommentText"/>
      </w:pPr>
      <w:r>
        <w:t>1. Since you write each as complete sentences, end each with a period.</w:t>
      </w:r>
      <w:r>
        <w:br/>
      </w:r>
    </w:p>
    <w:p w14:paraId="47F2CBB2" w14:textId="77777777" w:rsidR="00620963" w:rsidRDefault="00620963">
      <w:pPr>
        <w:pStyle w:val="CommentText"/>
      </w:pPr>
      <w:r>
        <w:t>2. Support each statement with a link or relevant study or recent data to demonstrate WHY these moves are important and relevant. This will boost your credibility and is more apt to inspire action.</w:t>
      </w:r>
    </w:p>
  </w:comment>
  <w:comment w:id="14" w:author="Brooke Carnwath" w:date="2019-02-11T15:33:00Z" w:initials="BC">
    <w:p w14:paraId="487D431B" w14:textId="77777777" w:rsidR="00620963" w:rsidRDefault="00620963">
      <w:pPr>
        <w:pStyle w:val="CommentText"/>
      </w:pPr>
      <w:r>
        <w:rPr>
          <w:rStyle w:val="CommentReference"/>
        </w:rPr>
        <w:annotationRef/>
      </w:r>
      <w:r>
        <w:t xml:space="preserve">Maybe follow by parentheses with three or more suggestions. The more concrete, the stronger. </w:t>
      </w:r>
    </w:p>
  </w:comment>
  <w:comment w:id="26" w:author="Brooke Carnwath" w:date="2019-02-11T15:38:00Z" w:initials="BC">
    <w:p w14:paraId="08843BAD" w14:textId="77777777" w:rsidR="00620963" w:rsidRDefault="00620963">
      <w:pPr>
        <w:pStyle w:val="CommentText"/>
      </w:pPr>
      <w:r>
        <w:rPr>
          <w:rStyle w:val="CommentReference"/>
        </w:rPr>
        <w:annotationRef/>
      </w:r>
      <w:r>
        <w:t xml:space="preserve">Look for opportunities to bold key words, phrases or sentences to provide contrast—and therefore make reading easier for busy students.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9F0"/>
    <w:multiLevelType w:val="hybridMultilevel"/>
    <w:tmpl w:val="5F2A3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6D"/>
    <w:rsid w:val="00194CBA"/>
    <w:rsid w:val="002F4756"/>
    <w:rsid w:val="003258A9"/>
    <w:rsid w:val="003B0C3F"/>
    <w:rsid w:val="003D2931"/>
    <w:rsid w:val="0046146F"/>
    <w:rsid w:val="004F20F3"/>
    <w:rsid w:val="00500C6A"/>
    <w:rsid w:val="0054671E"/>
    <w:rsid w:val="00620963"/>
    <w:rsid w:val="0079486D"/>
    <w:rsid w:val="008152F3"/>
    <w:rsid w:val="00856B7E"/>
    <w:rsid w:val="00C54312"/>
    <w:rsid w:val="00CD29A7"/>
    <w:rsid w:val="00D57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7"/>
    <w:pPr>
      <w:ind w:left="720"/>
      <w:contextualSpacing/>
    </w:pPr>
  </w:style>
  <w:style w:type="paragraph" w:styleId="BalloonText">
    <w:name w:val="Balloon Text"/>
    <w:basedOn w:val="Normal"/>
    <w:link w:val="BalloonTextChar"/>
    <w:uiPriority w:val="99"/>
    <w:semiHidden/>
    <w:unhideWhenUsed/>
    <w:rsid w:val="006209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0963"/>
    <w:rPr>
      <w:rFonts w:ascii="Lucida Grande" w:hAnsi="Lucida Grande"/>
      <w:sz w:val="18"/>
      <w:szCs w:val="18"/>
    </w:rPr>
  </w:style>
  <w:style w:type="character" w:styleId="CommentReference">
    <w:name w:val="annotation reference"/>
    <w:basedOn w:val="DefaultParagraphFont"/>
    <w:uiPriority w:val="99"/>
    <w:semiHidden/>
    <w:unhideWhenUsed/>
    <w:rsid w:val="00620963"/>
    <w:rPr>
      <w:sz w:val="18"/>
      <w:szCs w:val="18"/>
    </w:rPr>
  </w:style>
  <w:style w:type="paragraph" w:styleId="CommentText">
    <w:name w:val="annotation text"/>
    <w:basedOn w:val="Normal"/>
    <w:link w:val="CommentTextChar"/>
    <w:uiPriority w:val="99"/>
    <w:semiHidden/>
    <w:unhideWhenUsed/>
    <w:rsid w:val="00620963"/>
    <w:pPr>
      <w:spacing w:line="240" w:lineRule="auto"/>
    </w:pPr>
    <w:rPr>
      <w:sz w:val="24"/>
      <w:szCs w:val="24"/>
    </w:rPr>
  </w:style>
  <w:style w:type="character" w:customStyle="1" w:styleId="CommentTextChar">
    <w:name w:val="Comment Text Char"/>
    <w:basedOn w:val="DefaultParagraphFont"/>
    <w:link w:val="CommentText"/>
    <w:uiPriority w:val="99"/>
    <w:semiHidden/>
    <w:rsid w:val="00620963"/>
    <w:rPr>
      <w:sz w:val="24"/>
      <w:szCs w:val="24"/>
    </w:rPr>
  </w:style>
  <w:style w:type="paragraph" w:styleId="CommentSubject">
    <w:name w:val="annotation subject"/>
    <w:basedOn w:val="CommentText"/>
    <w:next w:val="CommentText"/>
    <w:link w:val="CommentSubjectChar"/>
    <w:uiPriority w:val="99"/>
    <w:semiHidden/>
    <w:unhideWhenUsed/>
    <w:rsid w:val="00620963"/>
    <w:rPr>
      <w:b/>
      <w:bCs/>
      <w:sz w:val="20"/>
      <w:szCs w:val="20"/>
    </w:rPr>
  </w:style>
  <w:style w:type="character" w:customStyle="1" w:styleId="CommentSubjectChar">
    <w:name w:val="Comment Subject Char"/>
    <w:basedOn w:val="CommentTextChar"/>
    <w:link w:val="CommentSubject"/>
    <w:uiPriority w:val="99"/>
    <w:semiHidden/>
    <w:rsid w:val="00620963"/>
    <w:rPr>
      <w:b/>
      <w:bCs/>
      <w:sz w:val="20"/>
      <w:szCs w:val="20"/>
    </w:rPr>
  </w:style>
  <w:style w:type="paragraph" w:styleId="Revision">
    <w:name w:val="Revision"/>
    <w:hidden/>
    <w:uiPriority w:val="99"/>
    <w:semiHidden/>
    <w:rsid w:val="0062096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7"/>
    <w:pPr>
      <w:ind w:left="720"/>
      <w:contextualSpacing/>
    </w:pPr>
  </w:style>
  <w:style w:type="paragraph" w:styleId="BalloonText">
    <w:name w:val="Balloon Text"/>
    <w:basedOn w:val="Normal"/>
    <w:link w:val="BalloonTextChar"/>
    <w:uiPriority w:val="99"/>
    <w:semiHidden/>
    <w:unhideWhenUsed/>
    <w:rsid w:val="006209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0963"/>
    <w:rPr>
      <w:rFonts w:ascii="Lucida Grande" w:hAnsi="Lucida Grande"/>
      <w:sz w:val="18"/>
      <w:szCs w:val="18"/>
    </w:rPr>
  </w:style>
  <w:style w:type="character" w:styleId="CommentReference">
    <w:name w:val="annotation reference"/>
    <w:basedOn w:val="DefaultParagraphFont"/>
    <w:uiPriority w:val="99"/>
    <w:semiHidden/>
    <w:unhideWhenUsed/>
    <w:rsid w:val="00620963"/>
    <w:rPr>
      <w:sz w:val="18"/>
      <w:szCs w:val="18"/>
    </w:rPr>
  </w:style>
  <w:style w:type="paragraph" w:styleId="CommentText">
    <w:name w:val="annotation text"/>
    <w:basedOn w:val="Normal"/>
    <w:link w:val="CommentTextChar"/>
    <w:uiPriority w:val="99"/>
    <w:semiHidden/>
    <w:unhideWhenUsed/>
    <w:rsid w:val="00620963"/>
    <w:pPr>
      <w:spacing w:line="240" w:lineRule="auto"/>
    </w:pPr>
    <w:rPr>
      <w:sz w:val="24"/>
      <w:szCs w:val="24"/>
    </w:rPr>
  </w:style>
  <w:style w:type="character" w:customStyle="1" w:styleId="CommentTextChar">
    <w:name w:val="Comment Text Char"/>
    <w:basedOn w:val="DefaultParagraphFont"/>
    <w:link w:val="CommentText"/>
    <w:uiPriority w:val="99"/>
    <w:semiHidden/>
    <w:rsid w:val="00620963"/>
    <w:rPr>
      <w:sz w:val="24"/>
      <w:szCs w:val="24"/>
    </w:rPr>
  </w:style>
  <w:style w:type="paragraph" w:styleId="CommentSubject">
    <w:name w:val="annotation subject"/>
    <w:basedOn w:val="CommentText"/>
    <w:next w:val="CommentText"/>
    <w:link w:val="CommentSubjectChar"/>
    <w:uiPriority w:val="99"/>
    <w:semiHidden/>
    <w:unhideWhenUsed/>
    <w:rsid w:val="00620963"/>
    <w:rPr>
      <w:b/>
      <w:bCs/>
      <w:sz w:val="20"/>
      <w:szCs w:val="20"/>
    </w:rPr>
  </w:style>
  <w:style w:type="character" w:customStyle="1" w:styleId="CommentSubjectChar">
    <w:name w:val="Comment Subject Char"/>
    <w:basedOn w:val="CommentTextChar"/>
    <w:link w:val="CommentSubject"/>
    <w:uiPriority w:val="99"/>
    <w:semiHidden/>
    <w:rsid w:val="00620963"/>
    <w:rPr>
      <w:b/>
      <w:bCs/>
      <w:sz w:val="20"/>
      <w:szCs w:val="20"/>
    </w:rPr>
  </w:style>
  <w:style w:type="paragraph" w:styleId="Revision">
    <w:name w:val="Revision"/>
    <w:hidden/>
    <w:uiPriority w:val="99"/>
    <w:semiHidden/>
    <w:rsid w:val="00620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F9B92-7D1C-6F40-A9F3-3AA49994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1503</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Waded Cruzado</vt:lpstr>
      <vt:lpstr>President, Montana State University</vt:lpstr>
      <vt:lpstr>Tel: (406) 994-2341 Fax: (406) 994-1893 211 Montana Hall</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Thomas</dc:creator>
  <cp:keywords/>
  <dc:description/>
  <cp:lastModifiedBy>Brooke Carnwath</cp:lastModifiedBy>
  <cp:revision>2</cp:revision>
  <dcterms:created xsi:type="dcterms:W3CDTF">2020-09-09T16:31:00Z</dcterms:created>
  <dcterms:modified xsi:type="dcterms:W3CDTF">2020-09-09T16:31:00Z</dcterms:modified>
</cp:coreProperties>
</file>